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66"/>
        <w:gridCol w:w="4164"/>
        <w:gridCol w:w="1996"/>
      </w:tblGrid>
      <w:tr w:rsidR="000C1D36" w:rsidRPr="000C1D36" w14:paraId="38E695D9" w14:textId="77777777" w:rsidTr="000C1D36">
        <w:trPr>
          <w:tblHeader/>
        </w:trPr>
        <w:tc>
          <w:tcPr>
            <w:tcW w:w="0" w:type="auto"/>
            <w:shd w:val="clear" w:color="auto" w:fill="FFFFFF"/>
            <w:tcMar>
              <w:top w:w="195" w:type="dxa"/>
              <w:left w:w="480" w:type="dxa"/>
              <w:bottom w:w="195" w:type="dxa"/>
              <w:right w:w="480" w:type="dxa"/>
            </w:tcMar>
            <w:vAlign w:val="center"/>
            <w:hideMark/>
          </w:tcPr>
          <w:p w14:paraId="61048ACE"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bookmarkStart w:id="0" w:name="_GoBack"/>
            <w:bookmarkEnd w:id="0"/>
            <w:r w:rsidRPr="000C1D36">
              <w:rPr>
                <w:rFonts w:ascii="Roboto" w:eastAsia="Times New Roman" w:hAnsi="Roboto" w:cs="Times New Roman"/>
                <w:color w:val="444444"/>
                <w:sz w:val="24"/>
                <w:szCs w:val="24"/>
                <w:lang w:eastAsia="en-IN"/>
              </w:rPr>
              <w:t>Area</w:t>
            </w:r>
          </w:p>
        </w:tc>
        <w:tc>
          <w:tcPr>
            <w:tcW w:w="0" w:type="auto"/>
            <w:shd w:val="clear" w:color="auto" w:fill="FFFFFF"/>
            <w:tcMar>
              <w:top w:w="195" w:type="dxa"/>
              <w:left w:w="480" w:type="dxa"/>
              <w:bottom w:w="195" w:type="dxa"/>
              <w:right w:w="480" w:type="dxa"/>
            </w:tcMar>
            <w:vAlign w:val="center"/>
            <w:hideMark/>
          </w:tcPr>
          <w:p w14:paraId="064DFCD9"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API or Feature</w:t>
            </w:r>
          </w:p>
        </w:tc>
        <w:tc>
          <w:tcPr>
            <w:tcW w:w="0" w:type="auto"/>
            <w:shd w:val="clear" w:color="auto" w:fill="FFFFFF"/>
            <w:tcMar>
              <w:top w:w="195" w:type="dxa"/>
              <w:left w:w="480" w:type="dxa"/>
              <w:bottom w:w="195" w:type="dxa"/>
              <w:right w:w="480" w:type="dxa"/>
            </w:tcMar>
            <w:vAlign w:val="center"/>
            <w:hideMark/>
          </w:tcPr>
          <w:p w14:paraId="78E9B58B"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May be removed in</w:t>
            </w:r>
          </w:p>
        </w:tc>
      </w:tr>
      <w:tr w:rsidR="000C1D36" w:rsidRPr="000C1D36" w14:paraId="433D953D" w14:textId="77777777" w:rsidTr="000C1D36">
        <w:tc>
          <w:tcPr>
            <w:tcW w:w="0" w:type="auto"/>
            <w:shd w:val="clear" w:color="auto" w:fill="FFFFFF"/>
            <w:tcMar>
              <w:top w:w="120" w:type="dxa"/>
              <w:left w:w="450" w:type="dxa"/>
              <w:bottom w:w="120" w:type="dxa"/>
              <w:right w:w="450" w:type="dxa"/>
            </w:tcMar>
            <w:vAlign w:val="center"/>
            <w:hideMark/>
          </w:tcPr>
          <w:p w14:paraId="010F858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@angular/common</w:t>
            </w:r>
          </w:p>
        </w:tc>
        <w:tc>
          <w:tcPr>
            <w:tcW w:w="0" w:type="auto"/>
            <w:shd w:val="clear" w:color="auto" w:fill="FFFFFF"/>
            <w:tcMar>
              <w:top w:w="120" w:type="dxa"/>
              <w:left w:w="450" w:type="dxa"/>
              <w:bottom w:w="120" w:type="dxa"/>
              <w:right w:w="450" w:type="dxa"/>
            </w:tcMar>
            <w:vAlign w:val="center"/>
            <w:hideMark/>
          </w:tcPr>
          <w:p w14:paraId="4B81F112"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5" w:anchor="reflectiveinjector" w:history="1">
              <w:proofErr w:type="spellStart"/>
              <w:r w:rsidR="000C1D36" w:rsidRPr="000C1D36">
                <w:rPr>
                  <w:rFonts w:ascii="Droid Sans Mono" w:eastAsia="Times New Roman" w:hAnsi="Droid Sans Mono" w:cs="Courier New"/>
                  <w:color w:val="444444"/>
                  <w:spacing w:val="5"/>
                  <w:sz w:val="19"/>
                  <w:szCs w:val="19"/>
                  <w:lang w:eastAsia="en-IN"/>
                </w:rPr>
                <w:t>ReflectiveInjector</w:t>
              </w:r>
              <w:proofErr w:type="spellEnd"/>
            </w:hyperlink>
          </w:p>
        </w:tc>
        <w:tc>
          <w:tcPr>
            <w:tcW w:w="0" w:type="auto"/>
            <w:shd w:val="clear" w:color="auto" w:fill="FFFFFF"/>
            <w:tcMar>
              <w:top w:w="120" w:type="dxa"/>
              <w:left w:w="450" w:type="dxa"/>
              <w:bottom w:w="120" w:type="dxa"/>
              <w:right w:w="450" w:type="dxa"/>
            </w:tcMar>
            <w:vAlign w:val="center"/>
            <w:hideMark/>
          </w:tcPr>
          <w:p w14:paraId="530A0A6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6F8321F9" w14:textId="77777777" w:rsidTr="000C1D36">
        <w:tc>
          <w:tcPr>
            <w:tcW w:w="0" w:type="auto"/>
            <w:shd w:val="clear" w:color="auto" w:fill="FFFFFF"/>
            <w:tcMar>
              <w:top w:w="120" w:type="dxa"/>
              <w:left w:w="450" w:type="dxa"/>
              <w:bottom w:w="120" w:type="dxa"/>
              <w:right w:w="450" w:type="dxa"/>
            </w:tcMar>
            <w:vAlign w:val="center"/>
            <w:hideMark/>
          </w:tcPr>
          <w:p w14:paraId="2C93291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@angular/common</w:t>
            </w:r>
          </w:p>
        </w:tc>
        <w:tc>
          <w:tcPr>
            <w:tcW w:w="0" w:type="auto"/>
            <w:shd w:val="clear" w:color="auto" w:fill="FFFFFF"/>
            <w:tcMar>
              <w:top w:w="120" w:type="dxa"/>
              <w:left w:w="450" w:type="dxa"/>
              <w:bottom w:w="120" w:type="dxa"/>
              <w:right w:w="450" w:type="dxa"/>
            </w:tcMar>
            <w:vAlign w:val="center"/>
            <w:hideMark/>
          </w:tcPr>
          <w:p w14:paraId="249D2337"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6" w:anchor="currency-code-deprecation" w:history="1">
              <w:proofErr w:type="spellStart"/>
              <w:r w:rsidR="000C1D36" w:rsidRPr="000C1D36">
                <w:rPr>
                  <w:rFonts w:ascii="Droid Sans Mono" w:eastAsia="Times New Roman" w:hAnsi="Droid Sans Mono" w:cs="Courier New"/>
                  <w:color w:val="444444"/>
                  <w:spacing w:val="5"/>
                  <w:sz w:val="19"/>
                  <w:szCs w:val="19"/>
                  <w:lang w:eastAsia="en-IN"/>
                </w:rPr>
                <w:t>CurrencyPipe</w:t>
              </w:r>
              <w:proofErr w:type="spellEnd"/>
              <w:r w:rsidR="000C1D36" w:rsidRPr="000C1D36">
                <w:rPr>
                  <w:rFonts w:ascii="Roboto" w:eastAsia="Times New Roman" w:hAnsi="Roboto" w:cs="Times New Roman"/>
                  <w:color w:val="444444"/>
                  <w:spacing w:val="5"/>
                  <w:sz w:val="21"/>
                  <w:szCs w:val="21"/>
                  <w:lang w:eastAsia="en-IN"/>
                </w:rPr>
                <w:t xml:space="preserve"> - </w:t>
              </w:r>
              <w:r w:rsidR="000C1D36" w:rsidRPr="000C1D36">
                <w:rPr>
                  <w:rFonts w:ascii="Droid Sans Mono" w:eastAsia="Times New Roman" w:hAnsi="Droid Sans Mono" w:cs="Courier New"/>
                  <w:color w:val="444444"/>
                  <w:spacing w:val="5"/>
                  <w:sz w:val="19"/>
                  <w:szCs w:val="19"/>
                  <w:lang w:eastAsia="en-IN"/>
                </w:rPr>
                <w:t>DEFAULT_CURRENCY_CODE</w:t>
              </w:r>
            </w:hyperlink>
          </w:p>
        </w:tc>
        <w:tc>
          <w:tcPr>
            <w:tcW w:w="0" w:type="auto"/>
            <w:shd w:val="clear" w:color="auto" w:fill="FFFFFF"/>
            <w:tcMar>
              <w:top w:w="120" w:type="dxa"/>
              <w:left w:w="450" w:type="dxa"/>
              <w:bottom w:w="120" w:type="dxa"/>
              <w:right w:w="450" w:type="dxa"/>
            </w:tcMar>
            <w:vAlign w:val="center"/>
            <w:hideMark/>
          </w:tcPr>
          <w:p w14:paraId="3B5CBB1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v11</w:t>
            </w:r>
          </w:p>
        </w:tc>
      </w:tr>
      <w:tr w:rsidR="000C1D36" w:rsidRPr="000C1D36" w14:paraId="5A63BCF4" w14:textId="77777777" w:rsidTr="000C1D36">
        <w:tc>
          <w:tcPr>
            <w:tcW w:w="0" w:type="auto"/>
            <w:shd w:val="clear" w:color="auto" w:fill="FFFFFF"/>
            <w:tcMar>
              <w:top w:w="120" w:type="dxa"/>
              <w:left w:w="450" w:type="dxa"/>
              <w:bottom w:w="120" w:type="dxa"/>
              <w:right w:w="450" w:type="dxa"/>
            </w:tcMar>
            <w:vAlign w:val="center"/>
            <w:hideMark/>
          </w:tcPr>
          <w:p w14:paraId="14BB3084"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6C40F086"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7" w:anchor="core" w:history="1">
              <w:proofErr w:type="spellStart"/>
              <w:r w:rsidR="000C1D36" w:rsidRPr="000C1D36">
                <w:rPr>
                  <w:rFonts w:ascii="Droid Sans Mono" w:eastAsia="Times New Roman" w:hAnsi="Droid Sans Mono" w:cs="Courier New"/>
                  <w:color w:val="444444"/>
                  <w:spacing w:val="5"/>
                  <w:sz w:val="19"/>
                  <w:szCs w:val="19"/>
                  <w:lang w:eastAsia="en-IN"/>
                </w:rPr>
                <w:t>CollectionChangeRecord</w:t>
              </w:r>
              <w:proofErr w:type="spellEnd"/>
            </w:hyperlink>
          </w:p>
        </w:tc>
        <w:tc>
          <w:tcPr>
            <w:tcW w:w="0" w:type="auto"/>
            <w:shd w:val="clear" w:color="auto" w:fill="FFFFFF"/>
            <w:tcMar>
              <w:top w:w="120" w:type="dxa"/>
              <w:left w:w="450" w:type="dxa"/>
              <w:bottom w:w="120" w:type="dxa"/>
              <w:right w:w="450" w:type="dxa"/>
            </w:tcMar>
            <w:vAlign w:val="center"/>
            <w:hideMark/>
          </w:tcPr>
          <w:p w14:paraId="125823D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345E1F3B" w14:textId="77777777" w:rsidTr="000C1D36">
        <w:tc>
          <w:tcPr>
            <w:tcW w:w="0" w:type="auto"/>
            <w:shd w:val="clear" w:color="auto" w:fill="FFFFFF"/>
            <w:tcMar>
              <w:top w:w="120" w:type="dxa"/>
              <w:left w:w="450" w:type="dxa"/>
              <w:bottom w:w="120" w:type="dxa"/>
              <w:right w:w="450" w:type="dxa"/>
            </w:tcMar>
            <w:vAlign w:val="center"/>
            <w:hideMark/>
          </w:tcPr>
          <w:p w14:paraId="3F54D24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3413CE60"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8" w:anchor="core" w:history="1">
              <w:proofErr w:type="spellStart"/>
              <w:r w:rsidR="000C1D36" w:rsidRPr="000C1D36">
                <w:rPr>
                  <w:rFonts w:ascii="Droid Sans Mono" w:eastAsia="Times New Roman" w:hAnsi="Droid Sans Mono" w:cs="Courier New"/>
                  <w:color w:val="444444"/>
                  <w:spacing w:val="5"/>
                  <w:sz w:val="19"/>
                  <w:szCs w:val="19"/>
                  <w:lang w:eastAsia="en-IN"/>
                </w:rPr>
                <w:t>DefaultIterableDiffer</w:t>
              </w:r>
              <w:proofErr w:type="spellEnd"/>
            </w:hyperlink>
          </w:p>
        </w:tc>
        <w:tc>
          <w:tcPr>
            <w:tcW w:w="0" w:type="auto"/>
            <w:shd w:val="clear" w:color="auto" w:fill="FFFFFF"/>
            <w:tcMar>
              <w:top w:w="120" w:type="dxa"/>
              <w:left w:w="450" w:type="dxa"/>
              <w:bottom w:w="120" w:type="dxa"/>
              <w:right w:w="450" w:type="dxa"/>
            </w:tcMar>
            <w:vAlign w:val="center"/>
            <w:hideMark/>
          </w:tcPr>
          <w:p w14:paraId="76E117E2"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6BB7052B" w14:textId="77777777" w:rsidTr="000C1D36">
        <w:tc>
          <w:tcPr>
            <w:tcW w:w="0" w:type="auto"/>
            <w:shd w:val="clear" w:color="auto" w:fill="FFFFFF"/>
            <w:tcMar>
              <w:top w:w="120" w:type="dxa"/>
              <w:left w:w="450" w:type="dxa"/>
              <w:bottom w:w="120" w:type="dxa"/>
              <w:right w:w="450" w:type="dxa"/>
            </w:tcMar>
            <w:vAlign w:val="center"/>
            <w:hideMark/>
          </w:tcPr>
          <w:p w14:paraId="19E0E41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639B0F09"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9" w:anchor="core" w:history="1">
              <w:proofErr w:type="spellStart"/>
              <w:r w:rsidR="000C1D36" w:rsidRPr="000C1D36">
                <w:rPr>
                  <w:rFonts w:ascii="Droid Sans Mono" w:eastAsia="Times New Roman" w:hAnsi="Droid Sans Mono" w:cs="Courier New"/>
                  <w:color w:val="444444"/>
                  <w:spacing w:val="5"/>
                  <w:sz w:val="19"/>
                  <w:szCs w:val="19"/>
                  <w:lang w:eastAsia="en-IN"/>
                </w:rPr>
                <w:t>ReflectiveKey</w:t>
              </w:r>
              <w:proofErr w:type="spellEnd"/>
            </w:hyperlink>
          </w:p>
        </w:tc>
        <w:tc>
          <w:tcPr>
            <w:tcW w:w="0" w:type="auto"/>
            <w:shd w:val="clear" w:color="auto" w:fill="FFFFFF"/>
            <w:tcMar>
              <w:top w:w="120" w:type="dxa"/>
              <w:left w:w="450" w:type="dxa"/>
              <w:bottom w:w="120" w:type="dxa"/>
              <w:right w:w="450" w:type="dxa"/>
            </w:tcMar>
            <w:vAlign w:val="center"/>
            <w:hideMark/>
          </w:tcPr>
          <w:p w14:paraId="4E9CAD73"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56D253A6" w14:textId="77777777" w:rsidTr="000C1D36">
        <w:tc>
          <w:tcPr>
            <w:tcW w:w="0" w:type="auto"/>
            <w:shd w:val="clear" w:color="auto" w:fill="FFFFFF"/>
            <w:tcMar>
              <w:top w:w="120" w:type="dxa"/>
              <w:left w:w="450" w:type="dxa"/>
              <w:bottom w:w="120" w:type="dxa"/>
              <w:right w:w="450" w:type="dxa"/>
            </w:tcMar>
            <w:vAlign w:val="center"/>
            <w:hideMark/>
          </w:tcPr>
          <w:p w14:paraId="674E2E24"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3D4D0E18"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10" w:anchor="core" w:history="1">
              <w:proofErr w:type="spellStart"/>
              <w:r w:rsidR="000C1D36" w:rsidRPr="000C1D36">
                <w:rPr>
                  <w:rFonts w:ascii="Droid Sans Mono" w:eastAsia="Times New Roman" w:hAnsi="Droid Sans Mono" w:cs="Courier New"/>
                  <w:color w:val="444444"/>
                  <w:spacing w:val="5"/>
                  <w:sz w:val="19"/>
                  <w:szCs w:val="19"/>
                  <w:lang w:eastAsia="en-IN"/>
                </w:rPr>
                <w:t>RenderComponentType</w:t>
              </w:r>
              <w:proofErr w:type="spellEnd"/>
            </w:hyperlink>
          </w:p>
        </w:tc>
        <w:tc>
          <w:tcPr>
            <w:tcW w:w="0" w:type="auto"/>
            <w:shd w:val="clear" w:color="auto" w:fill="FFFFFF"/>
            <w:tcMar>
              <w:top w:w="120" w:type="dxa"/>
              <w:left w:w="450" w:type="dxa"/>
              <w:bottom w:w="120" w:type="dxa"/>
              <w:right w:w="450" w:type="dxa"/>
            </w:tcMar>
            <w:vAlign w:val="center"/>
            <w:hideMark/>
          </w:tcPr>
          <w:p w14:paraId="5022819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3CA9173E" w14:textId="77777777" w:rsidTr="000C1D36">
        <w:tc>
          <w:tcPr>
            <w:tcW w:w="0" w:type="auto"/>
            <w:shd w:val="clear" w:color="auto" w:fill="FFFFFF"/>
            <w:tcMar>
              <w:top w:w="120" w:type="dxa"/>
              <w:left w:w="450" w:type="dxa"/>
              <w:bottom w:w="120" w:type="dxa"/>
              <w:right w:w="450" w:type="dxa"/>
            </w:tcMar>
            <w:vAlign w:val="center"/>
            <w:hideMark/>
          </w:tcPr>
          <w:p w14:paraId="5DDFE05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70AD7B88"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11" w:anchor="core" w:history="1">
              <w:proofErr w:type="spellStart"/>
              <w:r w:rsidR="000C1D36" w:rsidRPr="000C1D36">
                <w:rPr>
                  <w:rFonts w:ascii="Droid Sans Mono" w:eastAsia="Times New Roman" w:hAnsi="Droid Sans Mono" w:cs="Courier New"/>
                  <w:color w:val="444444"/>
                  <w:spacing w:val="5"/>
                  <w:sz w:val="19"/>
                  <w:szCs w:val="19"/>
                  <w:lang w:eastAsia="en-IN"/>
                </w:rPr>
                <w:t>ViewEncapsulation.Native</w:t>
              </w:r>
              <w:proofErr w:type="spellEnd"/>
            </w:hyperlink>
          </w:p>
        </w:tc>
        <w:tc>
          <w:tcPr>
            <w:tcW w:w="0" w:type="auto"/>
            <w:shd w:val="clear" w:color="auto" w:fill="FFFFFF"/>
            <w:tcMar>
              <w:top w:w="120" w:type="dxa"/>
              <w:left w:w="450" w:type="dxa"/>
              <w:bottom w:w="120" w:type="dxa"/>
              <w:right w:w="450" w:type="dxa"/>
            </w:tcMar>
            <w:vAlign w:val="center"/>
            <w:hideMark/>
          </w:tcPr>
          <w:p w14:paraId="4A69172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76DD5106" w14:textId="77777777" w:rsidTr="000C1D36">
        <w:tc>
          <w:tcPr>
            <w:tcW w:w="0" w:type="auto"/>
            <w:shd w:val="clear" w:color="auto" w:fill="FFFFFF"/>
            <w:tcMar>
              <w:top w:w="120" w:type="dxa"/>
              <w:left w:w="450" w:type="dxa"/>
              <w:bottom w:w="120" w:type="dxa"/>
              <w:right w:w="450" w:type="dxa"/>
            </w:tcMar>
            <w:vAlign w:val="center"/>
            <w:hideMark/>
          </w:tcPr>
          <w:p w14:paraId="3DED7F96"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5B448411"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12" w:anchor="moduleWithProviders" w:history="1">
              <w:proofErr w:type="spellStart"/>
              <w:r w:rsidR="000C1D36" w:rsidRPr="000C1D36">
                <w:rPr>
                  <w:rFonts w:ascii="Droid Sans Mono" w:eastAsia="Times New Roman" w:hAnsi="Droid Sans Mono" w:cs="Courier New"/>
                  <w:color w:val="444444"/>
                  <w:spacing w:val="5"/>
                  <w:sz w:val="19"/>
                  <w:szCs w:val="19"/>
                  <w:lang w:eastAsia="en-IN"/>
                </w:rPr>
                <w:t>ModuleWithProviders</w:t>
              </w:r>
              <w:proofErr w:type="spellEnd"/>
              <w:r w:rsidR="000C1D36" w:rsidRPr="000C1D36">
                <w:rPr>
                  <w:rFonts w:ascii="Roboto" w:eastAsia="Times New Roman" w:hAnsi="Roboto" w:cs="Times New Roman"/>
                  <w:color w:val="444444"/>
                  <w:spacing w:val="5"/>
                  <w:sz w:val="21"/>
                  <w:szCs w:val="21"/>
                  <w:lang w:eastAsia="en-IN"/>
                </w:rPr>
                <w:t xml:space="preserve"> without a generic</w:t>
              </w:r>
            </w:hyperlink>
          </w:p>
        </w:tc>
        <w:tc>
          <w:tcPr>
            <w:tcW w:w="0" w:type="auto"/>
            <w:shd w:val="clear" w:color="auto" w:fill="FFFFFF"/>
            <w:tcMar>
              <w:top w:w="120" w:type="dxa"/>
              <w:left w:w="450" w:type="dxa"/>
              <w:bottom w:w="120" w:type="dxa"/>
              <w:right w:w="450" w:type="dxa"/>
            </w:tcMar>
            <w:vAlign w:val="center"/>
            <w:hideMark/>
          </w:tcPr>
          <w:p w14:paraId="6E8B739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1EFB13E6" w14:textId="77777777" w:rsidTr="000C1D36">
        <w:tc>
          <w:tcPr>
            <w:tcW w:w="0" w:type="auto"/>
            <w:shd w:val="clear" w:color="auto" w:fill="FFFFFF"/>
            <w:tcMar>
              <w:top w:w="120" w:type="dxa"/>
              <w:left w:w="450" w:type="dxa"/>
              <w:bottom w:w="120" w:type="dxa"/>
              <w:right w:w="450" w:type="dxa"/>
            </w:tcMar>
            <w:vAlign w:val="center"/>
            <w:hideMark/>
          </w:tcPr>
          <w:p w14:paraId="237A3ACF"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232ED2C5"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13" w:anchor="undecorated-base-classes" w:history="1">
              <w:r w:rsidR="000C1D36" w:rsidRPr="000C1D36">
                <w:rPr>
                  <w:rFonts w:ascii="Roboto" w:eastAsia="Times New Roman" w:hAnsi="Roboto" w:cs="Times New Roman"/>
                  <w:color w:val="444444"/>
                  <w:spacing w:val="5"/>
                  <w:sz w:val="21"/>
                  <w:szCs w:val="21"/>
                  <w:lang w:eastAsia="en-IN"/>
                </w:rPr>
                <w:t>Undecorated base classes that use Angular features</w:t>
              </w:r>
            </w:hyperlink>
          </w:p>
        </w:tc>
        <w:tc>
          <w:tcPr>
            <w:tcW w:w="0" w:type="auto"/>
            <w:shd w:val="clear" w:color="auto" w:fill="FFFFFF"/>
            <w:tcMar>
              <w:top w:w="120" w:type="dxa"/>
              <w:left w:w="450" w:type="dxa"/>
              <w:bottom w:w="120" w:type="dxa"/>
              <w:right w:w="450" w:type="dxa"/>
            </w:tcMar>
            <w:vAlign w:val="center"/>
            <w:hideMark/>
          </w:tcPr>
          <w:p w14:paraId="5658928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34B373D3" w14:textId="77777777" w:rsidTr="000C1D36">
        <w:tc>
          <w:tcPr>
            <w:tcW w:w="0" w:type="auto"/>
            <w:shd w:val="clear" w:color="auto" w:fill="FFFFFF"/>
            <w:tcMar>
              <w:top w:w="120" w:type="dxa"/>
              <w:left w:w="450" w:type="dxa"/>
              <w:bottom w:w="120" w:type="dxa"/>
              <w:right w:w="450" w:type="dxa"/>
            </w:tcMar>
            <w:vAlign w:val="center"/>
            <w:hideMark/>
          </w:tcPr>
          <w:p w14:paraId="21372EE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lastRenderedPageBreak/>
              <w:t>@angular/forms</w:t>
            </w:r>
          </w:p>
        </w:tc>
        <w:tc>
          <w:tcPr>
            <w:tcW w:w="0" w:type="auto"/>
            <w:shd w:val="clear" w:color="auto" w:fill="FFFFFF"/>
            <w:tcMar>
              <w:top w:w="120" w:type="dxa"/>
              <w:left w:w="450" w:type="dxa"/>
              <w:bottom w:w="120" w:type="dxa"/>
              <w:right w:w="450" w:type="dxa"/>
            </w:tcMar>
            <w:vAlign w:val="center"/>
            <w:hideMark/>
          </w:tcPr>
          <w:p w14:paraId="5D0E3CC9"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14" w:anchor="ngmodel-reactive" w:history="1">
              <w:proofErr w:type="spellStart"/>
              <w:r w:rsidR="000C1D36" w:rsidRPr="000C1D36">
                <w:rPr>
                  <w:rFonts w:ascii="Droid Sans Mono" w:eastAsia="Times New Roman" w:hAnsi="Droid Sans Mono" w:cs="Courier New"/>
                  <w:color w:val="444444"/>
                  <w:spacing w:val="5"/>
                  <w:sz w:val="19"/>
                  <w:szCs w:val="19"/>
                  <w:lang w:eastAsia="en-IN"/>
                </w:rPr>
                <w:t>ngModel</w:t>
              </w:r>
              <w:proofErr w:type="spellEnd"/>
              <w:r w:rsidR="000C1D36" w:rsidRPr="000C1D36">
                <w:rPr>
                  <w:rFonts w:ascii="Roboto" w:eastAsia="Times New Roman" w:hAnsi="Roboto" w:cs="Times New Roman"/>
                  <w:color w:val="444444"/>
                  <w:spacing w:val="5"/>
                  <w:sz w:val="21"/>
                  <w:szCs w:val="21"/>
                  <w:lang w:eastAsia="en-IN"/>
                </w:rPr>
                <w:t xml:space="preserve"> with reactive forms</w:t>
              </w:r>
            </w:hyperlink>
          </w:p>
        </w:tc>
        <w:tc>
          <w:tcPr>
            <w:tcW w:w="0" w:type="auto"/>
            <w:shd w:val="clear" w:color="auto" w:fill="FFFFFF"/>
            <w:tcMar>
              <w:top w:w="120" w:type="dxa"/>
              <w:left w:w="450" w:type="dxa"/>
              <w:bottom w:w="120" w:type="dxa"/>
              <w:right w:w="450" w:type="dxa"/>
            </w:tcMar>
            <w:vAlign w:val="center"/>
            <w:hideMark/>
          </w:tcPr>
          <w:p w14:paraId="063EDD1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40982F75" w14:textId="77777777" w:rsidTr="000C1D36">
        <w:tc>
          <w:tcPr>
            <w:tcW w:w="0" w:type="auto"/>
            <w:shd w:val="clear" w:color="auto" w:fill="FFFFFF"/>
            <w:tcMar>
              <w:top w:w="120" w:type="dxa"/>
              <w:left w:w="450" w:type="dxa"/>
              <w:bottom w:w="120" w:type="dxa"/>
              <w:right w:w="450" w:type="dxa"/>
            </w:tcMar>
            <w:vAlign w:val="center"/>
            <w:hideMark/>
          </w:tcPr>
          <w:p w14:paraId="636F244A"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@angular/router</w:t>
            </w:r>
          </w:p>
        </w:tc>
        <w:tc>
          <w:tcPr>
            <w:tcW w:w="0" w:type="auto"/>
            <w:shd w:val="clear" w:color="auto" w:fill="FFFFFF"/>
            <w:tcMar>
              <w:top w:w="120" w:type="dxa"/>
              <w:left w:w="450" w:type="dxa"/>
              <w:bottom w:w="120" w:type="dxa"/>
              <w:right w:w="450" w:type="dxa"/>
            </w:tcMar>
            <w:vAlign w:val="center"/>
            <w:hideMark/>
          </w:tcPr>
          <w:p w14:paraId="39D02564"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15" w:anchor="router" w:history="1">
              <w:proofErr w:type="spellStart"/>
              <w:r w:rsidR="000C1D36" w:rsidRPr="000C1D36">
                <w:rPr>
                  <w:rFonts w:ascii="Droid Sans Mono" w:eastAsia="Times New Roman" w:hAnsi="Droid Sans Mono" w:cs="Courier New"/>
                  <w:color w:val="444444"/>
                  <w:spacing w:val="5"/>
                  <w:sz w:val="19"/>
                  <w:szCs w:val="19"/>
                  <w:lang w:eastAsia="en-IN"/>
                </w:rPr>
                <w:t>preserveQueryParams</w:t>
              </w:r>
              <w:proofErr w:type="spellEnd"/>
            </w:hyperlink>
          </w:p>
        </w:tc>
        <w:tc>
          <w:tcPr>
            <w:tcW w:w="0" w:type="auto"/>
            <w:shd w:val="clear" w:color="auto" w:fill="FFFFFF"/>
            <w:tcMar>
              <w:top w:w="120" w:type="dxa"/>
              <w:left w:w="450" w:type="dxa"/>
              <w:bottom w:w="120" w:type="dxa"/>
              <w:right w:w="450" w:type="dxa"/>
            </w:tcMar>
            <w:vAlign w:val="center"/>
            <w:hideMark/>
          </w:tcPr>
          <w:p w14:paraId="0137467F"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3C835AED" w14:textId="77777777" w:rsidTr="000C1D36">
        <w:tc>
          <w:tcPr>
            <w:tcW w:w="0" w:type="auto"/>
            <w:shd w:val="clear" w:color="auto" w:fill="FFFFFF"/>
            <w:tcMar>
              <w:top w:w="120" w:type="dxa"/>
              <w:left w:w="450" w:type="dxa"/>
              <w:bottom w:w="120" w:type="dxa"/>
              <w:right w:w="450" w:type="dxa"/>
            </w:tcMar>
            <w:vAlign w:val="center"/>
            <w:hideMark/>
          </w:tcPr>
          <w:p w14:paraId="2961739F"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@angular/upgrade</w:t>
            </w:r>
          </w:p>
        </w:tc>
        <w:tc>
          <w:tcPr>
            <w:tcW w:w="0" w:type="auto"/>
            <w:shd w:val="clear" w:color="auto" w:fill="FFFFFF"/>
            <w:tcMar>
              <w:top w:w="120" w:type="dxa"/>
              <w:left w:w="450" w:type="dxa"/>
              <w:bottom w:w="120" w:type="dxa"/>
              <w:right w:w="450" w:type="dxa"/>
            </w:tcMar>
            <w:vAlign w:val="center"/>
            <w:hideMark/>
          </w:tcPr>
          <w:p w14:paraId="1A9D7115"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16" w:anchor="upgrade" w:history="1">
              <w:r w:rsidR="000C1D36" w:rsidRPr="000C1D36">
                <w:rPr>
                  <w:rFonts w:ascii="Droid Sans Mono" w:eastAsia="Times New Roman" w:hAnsi="Droid Sans Mono" w:cs="Courier New"/>
                  <w:color w:val="444444"/>
                  <w:spacing w:val="5"/>
                  <w:sz w:val="19"/>
                  <w:szCs w:val="19"/>
                  <w:lang w:eastAsia="en-IN"/>
                </w:rPr>
                <w:t>@angular/upgrade</w:t>
              </w:r>
            </w:hyperlink>
          </w:p>
        </w:tc>
        <w:tc>
          <w:tcPr>
            <w:tcW w:w="0" w:type="auto"/>
            <w:shd w:val="clear" w:color="auto" w:fill="FFFFFF"/>
            <w:tcMar>
              <w:top w:w="120" w:type="dxa"/>
              <w:left w:w="450" w:type="dxa"/>
              <w:bottom w:w="120" w:type="dxa"/>
              <w:right w:w="450" w:type="dxa"/>
            </w:tcMar>
            <w:vAlign w:val="center"/>
            <w:hideMark/>
          </w:tcPr>
          <w:p w14:paraId="2507EFB3"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67234406" w14:textId="77777777" w:rsidTr="000C1D36">
        <w:tc>
          <w:tcPr>
            <w:tcW w:w="0" w:type="auto"/>
            <w:shd w:val="clear" w:color="auto" w:fill="FFFFFF"/>
            <w:tcMar>
              <w:top w:w="120" w:type="dxa"/>
              <w:left w:w="450" w:type="dxa"/>
              <w:bottom w:w="120" w:type="dxa"/>
              <w:right w:w="450" w:type="dxa"/>
            </w:tcMar>
            <w:vAlign w:val="center"/>
            <w:hideMark/>
          </w:tcPr>
          <w:p w14:paraId="1644191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@angular/upgrade</w:t>
            </w:r>
          </w:p>
        </w:tc>
        <w:tc>
          <w:tcPr>
            <w:tcW w:w="0" w:type="auto"/>
            <w:shd w:val="clear" w:color="auto" w:fill="FFFFFF"/>
            <w:tcMar>
              <w:top w:w="120" w:type="dxa"/>
              <w:left w:w="450" w:type="dxa"/>
              <w:bottom w:w="120" w:type="dxa"/>
              <w:right w:w="450" w:type="dxa"/>
            </w:tcMar>
            <w:vAlign w:val="center"/>
            <w:hideMark/>
          </w:tcPr>
          <w:p w14:paraId="4D82EC15"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17" w:anchor="upgrade-static" w:history="1">
              <w:proofErr w:type="spellStart"/>
              <w:r w:rsidR="000C1D36" w:rsidRPr="000C1D36">
                <w:rPr>
                  <w:rFonts w:ascii="Droid Sans Mono" w:eastAsia="Times New Roman" w:hAnsi="Droid Sans Mono" w:cs="Courier New"/>
                  <w:color w:val="444444"/>
                  <w:spacing w:val="5"/>
                  <w:sz w:val="19"/>
                  <w:szCs w:val="19"/>
                  <w:lang w:eastAsia="en-IN"/>
                </w:rPr>
                <w:t>getAngularLib</w:t>
              </w:r>
              <w:proofErr w:type="spellEnd"/>
            </w:hyperlink>
          </w:p>
        </w:tc>
        <w:tc>
          <w:tcPr>
            <w:tcW w:w="0" w:type="auto"/>
            <w:shd w:val="clear" w:color="auto" w:fill="FFFFFF"/>
            <w:tcMar>
              <w:top w:w="120" w:type="dxa"/>
              <w:left w:w="450" w:type="dxa"/>
              <w:bottom w:w="120" w:type="dxa"/>
              <w:right w:w="450" w:type="dxa"/>
            </w:tcMar>
            <w:vAlign w:val="center"/>
            <w:hideMark/>
          </w:tcPr>
          <w:p w14:paraId="32A7B6F9"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5BE8F4B6" w14:textId="77777777" w:rsidTr="000C1D36">
        <w:tc>
          <w:tcPr>
            <w:tcW w:w="0" w:type="auto"/>
            <w:shd w:val="clear" w:color="auto" w:fill="FFFFFF"/>
            <w:tcMar>
              <w:top w:w="120" w:type="dxa"/>
              <w:left w:w="450" w:type="dxa"/>
              <w:bottom w:w="120" w:type="dxa"/>
              <w:right w:w="450" w:type="dxa"/>
            </w:tcMar>
            <w:vAlign w:val="center"/>
            <w:hideMark/>
          </w:tcPr>
          <w:p w14:paraId="4EF584A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@angular/upgrade</w:t>
            </w:r>
          </w:p>
        </w:tc>
        <w:tc>
          <w:tcPr>
            <w:tcW w:w="0" w:type="auto"/>
            <w:shd w:val="clear" w:color="auto" w:fill="FFFFFF"/>
            <w:tcMar>
              <w:top w:w="120" w:type="dxa"/>
              <w:left w:w="450" w:type="dxa"/>
              <w:bottom w:w="120" w:type="dxa"/>
              <w:right w:w="450" w:type="dxa"/>
            </w:tcMar>
            <w:vAlign w:val="center"/>
            <w:hideMark/>
          </w:tcPr>
          <w:p w14:paraId="3BEED8C7"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18" w:anchor="upgrade-static" w:history="1">
              <w:proofErr w:type="spellStart"/>
              <w:r w:rsidR="000C1D36" w:rsidRPr="000C1D36">
                <w:rPr>
                  <w:rFonts w:ascii="Droid Sans Mono" w:eastAsia="Times New Roman" w:hAnsi="Droid Sans Mono" w:cs="Courier New"/>
                  <w:color w:val="444444"/>
                  <w:spacing w:val="5"/>
                  <w:sz w:val="19"/>
                  <w:szCs w:val="19"/>
                  <w:lang w:eastAsia="en-IN"/>
                </w:rPr>
                <w:t>setAngularLib</w:t>
              </w:r>
              <w:proofErr w:type="spellEnd"/>
            </w:hyperlink>
          </w:p>
        </w:tc>
        <w:tc>
          <w:tcPr>
            <w:tcW w:w="0" w:type="auto"/>
            <w:shd w:val="clear" w:color="auto" w:fill="FFFFFF"/>
            <w:tcMar>
              <w:top w:w="120" w:type="dxa"/>
              <w:left w:w="450" w:type="dxa"/>
              <w:bottom w:w="120" w:type="dxa"/>
              <w:right w:w="450" w:type="dxa"/>
            </w:tcMar>
            <w:vAlign w:val="center"/>
            <w:hideMark/>
          </w:tcPr>
          <w:p w14:paraId="54FF298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79F831BE" w14:textId="77777777" w:rsidTr="000C1D36">
        <w:tc>
          <w:tcPr>
            <w:tcW w:w="0" w:type="auto"/>
            <w:shd w:val="clear" w:color="auto" w:fill="FFFFFF"/>
            <w:tcMar>
              <w:top w:w="120" w:type="dxa"/>
              <w:left w:w="450" w:type="dxa"/>
              <w:bottom w:w="120" w:type="dxa"/>
              <w:right w:w="450" w:type="dxa"/>
            </w:tcMar>
            <w:vAlign w:val="center"/>
            <w:hideMark/>
          </w:tcPr>
          <w:p w14:paraId="1300CDB3"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@angular/platform-</w:t>
            </w:r>
            <w:proofErr w:type="spellStart"/>
            <w:r w:rsidRPr="000C1D36">
              <w:rPr>
                <w:rFonts w:ascii="Droid Sans Mono" w:eastAsia="Times New Roman" w:hAnsi="Droid Sans Mono" w:cs="Courier New"/>
                <w:color w:val="444444"/>
                <w:spacing w:val="5"/>
                <w:sz w:val="19"/>
                <w:szCs w:val="19"/>
                <w:lang w:eastAsia="en-IN"/>
              </w:rPr>
              <w:t>webworker</w:t>
            </w:r>
            <w:proofErr w:type="spellEnd"/>
          </w:p>
        </w:tc>
        <w:tc>
          <w:tcPr>
            <w:tcW w:w="0" w:type="auto"/>
            <w:shd w:val="clear" w:color="auto" w:fill="FFFFFF"/>
            <w:tcMar>
              <w:top w:w="120" w:type="dxa"/>
              <w:left w:w="450" w:type="dxa"/>
              <w:bottom w:w="120" w:type="dxa"/>
              <w:right w:w="450" w:type="dxa"/>
            </w:tcMar>
            <w:vAlign w:val="center"/>
            <w:hideMark/>
          </w:tcPr>
          <w:p w14:paraId="20E00EDE"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19" w:history="1">
              <w:r w:rsidR="000C1D36" w:rsidRPr="000C1D36">
                <w:rPr>
                  <w:rFonts w:ascii="Roboto" w:eastAsia="Times New Roman" w:hAnsi="Roboto" w:cs="Times New Roman"/>
                  <w:color w:val="444444"/>
                  <w:spacing w:val="5"/>
                  <w:sz w:val="21"/>
                  <w:szCs w:val="21"/>
                  <w:lang w:eastAsia="en-IN"/>
                </w:rPr>
                <w:t>All entry points</w:t>
              </w:r>
            </w:hyperlink>
          </w:p>
        </w:tc>
        <w:tc>
          <w:tcPr>
            <w:tcW w:w="0" w:type="auto"/>
            <w:shd w:val="clear" w:color="auto" w:fill="FFFFFF"/>
            <w:tcMar>
              <w:top w:w="120" w:type="dxa"/>
              <w:left w:w="450" w:type="dxa"/>
              <w:bottom w:w="120" w:type="dxa"/>
              <w:right w:w="450" w:type="dxa"/>
            </w:tcMar>
            <w:vAlign w:val="center"/>
            <w:hideMark/>
          </w:tcPr>
          <w:p w14:paraId="4EA70F06"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 </w:t>
            </w:r>
          </w:p>
        </w:tc>
      </w:tr>
      <w:tr w:rsidR="000C1D36" w:rsidRPr="000C1D36" w14:paraId="69351565" w14:textId="77777777" w:rsidTr="000C1D36">
        <w:tc>
          <w:tcPr>
            <w:tcW w:w="0" w:type="auto"/>
            <w:shd w:val="clear" w:color="auto" w:fill="FFFFFF"/>
            <w:tcMar>
              <w:top w:w="120" w:type="dxa"/>
              <w:left w:w="450" w:type="dxa"/>
              <w:bottom w:w="120" w:type="dxa"/>
              <w:right w:w="450" w:type="dxa"/>
            </w:tcMar>
            <w:vAlign w:val="center"/>
            <w:hideMark/>
          </w:tcPr>
          <w:p w14:paraId="41993AB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template syntax</w:t>
            </w:r>
          </w:p>
        </w:tc>
        <w:tc>
          <w:tcPr>
            <w:tcW w:w="0" w:type="auto"/>
            <w:shd w:val="clear" w:color="auto" w:fill="FFFFFF"/>
            <w:tcMar>
              <w:top w:w="120" w:type="dxa"/>
              <w:left w:w="450" w:type="dxa"/>
              <w:bottom w:w="120" w:type="dxa"/>
              <w:right w:w="450" w:type="dxa"/>
            </w:tcMar>
            <w:vAlign w:val="center"/>
            <w:hideMark/>
          </w:tcPr>
          <w:p w14:paraId="2E6D44BC"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0" w:anchor="template-tag" w:history="1">
              <w:r w:rsidR="000C1D36" w:rsidRPr="000C1D36">
                <w:rPr>
                  <w:rFonts w:ascii="Droid Sans Mono" w:eastAsia="Times New Roman" w:hAnsi="Droid Sans Mono" w:cs="Courier New"/>
                  <w:color w:val="444444"/>
                  <w:spacing w:val="5"/>
                  <w:sz w:val="19"/>
                  <w:szCs w:val="19"/>
                  <w:lang w:eastAsia="en-IN"/>
                </w:rPr>
                <w:t>&lt;template</w:t>
              </w:r>
              <w:r w:rsidR="000C1D36" w:rsidRPr="000C1D36">
                <w:rPr>
                  <w:rFonts w:ascii="Roboto" w:eastAsia="Times New Roman" w:hAnsi="Roboto" w:cs="Times New Roman"/>
                  <w:color w:val="444444"/>
                  <w:spacing w:val="5"/>
                  <w:sz w:val="21"/>
                  <w:szCs w:val="21"/>
                  <w:lang w:eastAsia="en-IN"/>
                </w:rPr>
                <w:t>&gt;</w:t>
              </w:r>
            </w:hyperlink>
          </w:p>
        </w:tc>
        <w:tc>
          <w:tcPr>
            <w:tcW w:w="0" w:type="auto"/>
            <w:shd w:val="clear" w:color="auto" w:fill="FFFFFF"/>
            <w:tcMar>
              <w:top w:w="120" w:type="dxa"/>
              <w:left w:w="450" w:type="dxa"/>
              <w:bottom w:w="120" w:type="dxa"/>
              <w:right w:w="450" w:type="dxa"/>
            </w:tcMar>
            <w:vAlign w:val="center"/>
            <w:hideMark/>
          </w:tcPr>
          <w:p w14:paraId="30F2AF1F"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42D59029" w14:textId="77777777" w:rsidTr="000C1D36">
        <w:tc>
          <w:tcPr>
            <w:tcW w:w="0" w:type="auto"/>
            <w:shd w:val="clear" w:color="auto" w:fill="FFFFFF"/>
            <w:tcMar>
              <w:top w:w="120" w:type="dxa"/>
              <w:left w:w="450" w:type="dxa"/>
              <w:bottom w:w="120" w:type="dxa"/>
              <w:right w:w="450" w:type="dxa"/>
            </w:tcMar>
            <w:vAlign w:val="center"/>
            <w:hideMark/>
          </w:tcPr>
          <w:p w14:paraId="3482BB6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Roboto" w:eastAsia="Times New Roman" w:hAnsi="Roboto" w:cs="Times New Roman"/>
                <w:color w:val="444444"/>
                <w:spacing w:val="5"/>
                <w:sz w:val="21"/>
                <w:szCs w:val="21"/>
                <w:lang w:eastAsia="en-IN"/>
              </w:rPr>
              <w:t>polyfills</w:t>
            </w:r>
            <w:proofErr w:type="spellEnd"/>
          </w:p>
        </w:tc>
        <w:tc>
          <w:tcPr>
            <w:tcW w:w="0" w:type="auto"/>
            <w:shd w:val="clear" w:color="auto" w:fill="FFFFFF"/>
            <w:tcMar>
              <w:top w:w="120" w:type="dxa"/>
              <w:left w:w="450" w:type="dxa"/>
              <w:bottom w:w="120" w:type="dxa"/>
              <w:right w:w="450" w:type="dxa"/>
            </w:tcMar>
            <w:vAlign w:val="center"/>
            <w:hideMark/>
          </w:tcPr>
          <w:p w14:paraId="165D287B"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1" w:anchor="reflect-metadata" w:history="1">
              <w:r w:rsidR="000C1D36" w:rsidRPr="000C1D36">
                <w:rPr>
                  <w:rFonts w:ascii="Roboto" w:eastAsia="Times New Roman" w:hAnsi="Roboto" w:cs="Times New Roman"/>
                  <w:color w:val="444444"/>
                  <w:spacing w:val="5"/>
                  <w:sz w:val="21"/>
                  <w:szCs w:val="21"/>
                  <w:lang w:eastAsia="en-IN"/>
                </w:rPr>
                <w:t>reflect-metadata</w:t>
              </w:r>
            </w:hyperlink>
          </w:p>
        </w:tc>
        <w:tc>
          <w:tcPr>
            <w:tcW w:w="0" w:type="auto"/>
            <w:shd w:val="clear" w:color="auto" w:fill="FFFFFF"/>
            <w:tcMar>
              <w:top w:w="120" w:type="dxa"/>
              <w:left w:w="450" w:type="dxa"/>
              <w:bottom w:w="120" w:type="dxa"/>
              <w:right w:w="450" w:type="dxa"/>
            </w:tcMar>
            <w:vAlign w:val="center"/>
            <w:hideMark/>
          </w:tcPr>
          <w:p w14:paraId="0EE6AF08"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00B295E2" w14:textId="77777777" w:rsidTr="000C1D36">
        <w:tc>
          <w:tcPr>
            <w:tcW w:w="0" w:type="auto"/>
            <w:shd w:val="clear" w:color="auto" w:fill="FFFFFF"/>
            <w:tcMar>
              <w:top w:w="120" w:type="dxa"/>
              <w:left w:w="450" w:type="dxa"/>
              <w:bottom w:w="120" w:type="dxa"/>
              <w:right w:w="450" w:type="dxa"/>
            </w:tcMar>
            <w:vAlign w:val="center"/>
            <w:hideMark/>
          </w:tcPr>
          <w:p w14:paraId="16084EF6"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Roboto" w:eastAsia="Times New Roman" w:hAnsi="Roboto" w:cs="Times New Roman"/>
                <w:color w:val="444444"/>
                <w:spacing w:val="5"/>
                <w:sz w:val="21"/>
                <w:szCs w:val="21"/>
                <w:lang w:eastAsia="en-IN"/>
              </w:rPr>
              <w:t>npm</w:t>
            </w:r>
            <w:proofErr w:type="spellEnd"/>
            <w:r w:rsidRPr="000C1D36">
              <w:rPr>
                <w:rFonts w:ascii="Roboto" w:eastAsia="Times New Roman" w:hAnsi="Roboto" w:cs="Times New Roman"/>
                <w:color w:val="444444"/>
                <w:spacing w:val="5"/>
                <w:sz w:val="21"/>
                <w:szCs w:val="21"/>
                <w:lang w:eastAsia="en-IN"/>
              </w:rPr>
              <w:t xml:space="preserve"> package format</w:t>
            </w:r>
          </w:p>
        </w:tc>
        <w:tc>
          <w:tcPr>
            <w:tcW w:w="0" w:type="auto"/>
            <w:shd w:val="clear" w:color="auto" w:fill="FFFFFF"/>
            <w:tcMar>
              <w:top w:w="120" w:type="dxa"/>
              <w:left w:w="450" w:type="dxa"/>
              <w:bottom w:w="120" w:type="dxa"/>
              <w:right w:w="450" w:type="dxa"/>
            </w:tcMar>
            <w:vAlign w:val="center"/>
            <w:hideMark/>
          </w:tcPr>
          <w:p w14:paraId="57C9F394"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2" w:anchor="esm5-fesm5" w:history="1">
              <w:r w:rsidR="000C1D36" w:rsidRPr="000C1D36">
                <w:rPr>
                  <w:rFonts w:ascii="Droid Sans Mono" w:eastAsia="Times New Roman" w:hAnsi="Droid Sans Mono" w:cs="Courier New"/>
                  <w:color w:val="444444"/>
                  <w:spacing w:val="5"/>
                  <w:sz w:val="19"/>
                  <w:szCs w:val="19"/>
                  <w:lang w:eastAsia="en-IN"/>
                </w:rPr>
                <w:t>esm5</w:t>
              </w:r>
              <w:r w:rsidR="000C1D36" w:rsidRPr="000C1D36">
                <w:rPr>
                  <w:rFonts w:ascii="Roboto" w:eastAsia="Times New Roman" w:hAnsi="Roboto" w:cs="Times New Roman"/>
                  <w:color w:val="444444"/>
                  <w:spacing w:val="5"/>
                  <w:sz w:val="21"/>
                  <w:szCs w:val="21"/>
                  <w:lang w:eastAsia="en-IN"/>
                </w:rPr>
                <w:t xml:space="preserve"> and </w:t>
              </w:r>
              <w:r w:rsidR="000C1D36" w:rsidRPr="000C1D36">
                <w:rPr>
                  <w:rFonts w:ascii="Droid Sans Mono" w:eastAsia="Times New Roman" w:hAnsi="Droid Sans Mono" w:cs="Courier New"/>
                  <w:color w:val="444444"/>
                  <w:spacing w:val="5"/>
                  <w:sz w:val="19"/>
                  <w:szCs w:val="19"/>
                  <w:lang w:eastAsia="en-IN"/>
                </w:rPr>
                <w:t>fesm5</w:t>
              </w:r>
              <w:r w:rsidR="000C1D36" w:rsidRPr="000C1D36">
                <w:rPr>
                  <w:rFonts w:ascii="Roboto" w:eastAsia="Times New Roman" w:hAnsi="Roboto" w:cs="Times New Roman"/>
                  <w:color w:val="444444"/>
                  <w:spacing w:val="5"/>
                  <w:sz w:val="21"/>
                  <w:szCs w:val="21"/>
                  <w:lang w:eastAsia="en-IN"/>
                </w:rPr>
                <w:t xml:space="preserve"> entry-points in @angular/* </w:t>
              </w:r>
              <w:proofErr w:type="spellStart"/>
              <w:r w:rsidR="000C1D36" w:rsidRPr="000C1D36">
                <w:rPr>
                  <w:rFonts w:ascii="Roboto" w:eastAsia="Times New Roman" w:hAnsi="Roboto" w:cs="Times New Roman"/>
                  <w:color w:val="444444"/>
                  <w:spacing w:val="5"/>
                  <w:sz w:val="21"/>
                  <w:szCs w:val="21"/>
                  <w:lang w:eastAsia="en-IN"/>
                </w:rPr>
                <w:t>npm</w:t>
              </w:r>
              <w:proofErr w:type="spellEnd"/>
              <w:r w:rsidR="000C1D36" w:rsidRPr="000C1D36">
                <w:rPr>
                  <w:rFonts w:ascii="Roboto" w:eastAsia="Times New Roman" w:hAnsi="Roboto" w:cs="Times New Roman"/>
                  <w:color w:val="444444"/>
                  <w:spacing w:val="5"/>
                  <w:sz w:val="21"/>
                  <w:szCs w:val="21"/>
                  <w:lang w:eastAsia="en-IN"/>
                </w:rPr>
                <w:t xml:space="preserve"> packages</w:t>
              </w:r>
            </w:hyperlink>
          </w:p>
        </w:tc>
        <w:tc>
          <w:tcPr>
            <w:tcW w:w="0" w:type="auto"/>
            <w:shd w:val="clear" w:color="auto" w:fill="FFFFFF"/>
            <w:tcMar>
              <w:top w:w="120" w:type="dxa"/>
              <w:left w:w="450" w:type="dxa"/>
              <w:bottom w:w="120" w:type="dxa"/>
              <w:right w:w="450" w:type="dxa"/>
            </w:tcMar>
            <w:vAlign w:val="center"/>
            <w:hideMark/>
          </w:tcPr>
          <w:p w14:paraId="7992682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v10</w:t>
            </w:r>
          </w:p>
        </w:tc>
      </w:tr>
      <w:tr w:rsidR="000C1D36" w:rsidRPr="000C1D36" w14:paraId="191DCA2A" w14:textId="77777777" w:rsidTr="000C1D36">
        <w:tc>
          <w:tcPr>
            <w:tcW w:w="0" w:type="auto"/>
            <w:shd w:val="clear" w:color="auto" w:fill="FFFFFF"/>
            <w:tcMar>
              <w:top w:w="120" w:type="dxa"/>
              <w:left w:w="450" w:type="dxa"/>
              <w:bottom w:w="120" w:type="dxa"/>
              <w:right w:w="450" w:type="dxa"/>
            </w:tcMar>
            <w:vAlign w:val="center"/>
            <w:hideMark/>
          </w:tcPr>
          <w:p w14:paraId="5E2CC05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lastRenderedPageBreak/>
              <w:t>@angular/core</w:t>
            </w:r>
          </w:p>
        </w:tc>
        <w:tc>
          <w:tcPr>
            <w:tcW w:w="0" w:type="auto"/>
            <w:shd w:val="clear" w:color="auto" w:fill="FFFFFF"/>
            <w:tcMar>
              <w:top w:w="120" w:type="dxa"/>
              <w:left w:w="450" w:type="dxa"/>
              <w:bottom w:w="120" w:type="dxa"/>
              <w:right w:w="450" w:type="dxa"/>
            </w:tcMar>
            <w:vAlign w:val="center"/>
            <w:hideMark/>
          </w:tcPr>
          <w:p w14:paraId="75DC91A4"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3" w:anchor="core" w:history="1">
              <w:proofErr w:type="spellStart"/>
              <w:r w:rsidR="000C1D36" w:rsidRPr="000C1D36">
                <w:rPr>
                  <w:rFonts w:ascii="Droid Sans Mono" w:eastAsia="Times New Roman" w:hAnsi="Droid Sans Mono" w:cs="Courier New"/>
                  <w:color w:val="444444"/>
                  <w:spacing w:val="5"/>
                  <w:sz w:val="19"/>
                  <w:szCs w:val="19"/>
                  <w:lang w:eastAsia="en-IN"/>
                </w:rPr>
                <w:t>defineInjectable</w:t>
              </w:r>
              <w:proofErr w:type="spellEnd"/>
            </w:hyperlink>
          </w:p>
        </w:tc>
        <w:tc>
          <w:tcPr>
            <w:tcW w:w="0" w:type="auto"/>
            <w:shd w:val="clear" w:color="auto" w:fill="FFFFFF"/>
            <w:tcMar>
              <w:top w:w="120" w:type="dxa"/>
              <w:left w:w="450" w:type="dxa"/>
              <w:bottom w:w="120" w:type="dxa"/>
              <w:right w:w="450" w:type="dxa"/>
            </w:tcMar>
            <w:vAlign w:val="center"/>
            <w:hideMark/>
          </w:tcPr>
          <w:p w14:paraId="29CC2E6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v11</w:t>
            </w:r>
          </w:p>
        </w:tc>
      </w:tr>
      <w:tr w:rsidR="000C1D36" w:rsidRPr="000C1D36" w14:paraId="225A74D3" w14:textId="77777777" w:rsidTr="000C1D36">
        <w:tc>
          <w:tcPr>
            <w:tcW w:w="0" w:type="auto"/>
            <w:shd w:val="clear" w:color="auto" w:fill="FFFFFF"/>
            <w:tcMar>
              <w:top w:w="120" w:type="dxa"/>
              <w:left w:w="450" w:type="dxa"/>
              <w:bottom w:w="120" w:type="dxa"/>
              <w:right w:w="450" w:type="dxa"/>
            </w:tcMar>
            <w:vAlign w:val="center"/>
            <w:hideMark/>
          </w:tcPr>
          <w:p w14:paraId="26E17A7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3322D19C"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4" w:anchor="entryComponents" w:history="1">
              <w:proofErr w:type="spellStart"/>
              <w:r w:rsidR="000C1D36" w:rsidRPr="000C1D36">
                <w:rPr>
                  <w:rFonts w:ascii="Droid Sans Mono" w:eastAsia="Times New Roman" w:hAnsi="Droid Sans Mono" w:cs="Courier New"/>
                  <w:color w:val="444444"/>
                  <w:spacing w:val="5"/>
                  <w:sz w:val="19"/>
                  <w:szCs w:val="19"/>
                  <w:lang w:eastAsia="en-IN"/>
                </w:rPr>
                <w:t>entryComponents</w:t>
              </w:r>
              <w:proofErr w:type="spellEnd"/>
            </w:hyperlink>
          </w:p>
        </w:tc>
        <w:tc>
          <w:tcPr>
            <w:tcW w:w="0" w:type="auto"/>
            <w:shd w:val="clear" w:color="auto" w:fill="FFFFFF"/>
            <w:tcMar>
              <w:top w:w="120" w:type="dxa"/>
              <w:left w:w="450" w:type="dxa"/>
              <w:bottom w:w="120" w:type="dxa"/>
              <w:right w:w="450" w:type="dxa"/>
            </w:tcMar>
            <w:vAlign w:val="center"/>
            <w:hideMark/>
          </w:tcPr>
          <w:p w14:paraId="59D02CF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v11</w:t>
            </w:r>
          </w:p>
        </w:tc>
      </w:tr>
      <w:tr w:rsidR="000C1D36" w:rsidRPr="000C1D36" w14:paraId="2347E875" w14:textId="77777777" w:rsidTr="000C1D36">
        <w:tc>
          <w:tcPr>
            <w:tcW w:w="0" w:type="auto"/>
            <w:shd w:val="clear" w:color="auto" w:fill="FFFFFF"/>
            <w:tcMar>
              <w:top w:w="120" w:type="dxa"/>
              <w:left w:w="450" w:type="dxa"/>
              <w:bottom w:w="120" w:type="dxa"/>
              <w:right w:w="450" w:type="dxa"/>
            </w:tcMar>
            <w:vAlign w:val="center"/>
            <w:hideMark/>
          </w:tcPr>
          <w:p w14:paraId="03407BC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5BD837F6"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5" w:history="1">
              <w:r w:rsidR="000C1D36" w:rsidRPr="000C1D36">
                <w:rPr>
                  <w:rFonts w:ascii="Droid Sans Mono" w:eastAsia="Times New Roman" w:hAnsi="Droid Sans Mono" w:cs="Courier New"/>
                  <w:color w:val="444444"/>
                  <w:spacing w:val="5"/>
                  <w:sz w:val="19"/>
                  <w:szCs w:val="19"/>
                  <w:lang w:eastAsia="en-IN"/>
                </w:rPr>
                <w:t>ANALYZE_FOR_ENTRY_COMPONENTS</w:t>
              </w:r>
            </w:hyperlink>
          </w:p>
        </w:tc>
        <w:tc>
          <w:tcPr>
            <w:tcW w:w="0" w:type="auto"/>
            <w:shd w:val="clear" w:color="auto" w:fill="FFFFFF"/>
            <w:tcMar>
              <w:top w:w="120" w:type="dxa"/>
              <w:left w:w="450" w:type="dxa"/>
              <w:bottom w:w="120" w:type="dxa"/>
              <w:right w:w="450" w:type="dxa"/>
            </w:tcMar>
            <w:vAlign w:val="center"/>
            <w:hideMark/>
          </w:tcPr>
          <w:p w14:paraId="10E7AF9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v11</w:t>
            </w:r>
          </w:p>
        </w:tc>
      </w:tr>
      <w:tr w:rsidR="000C1D36" w:rsidRPr="000C1D36" w14:paraId="4CA7FCA0" w14:textId="77777777" w:rsidTr="000C1D36">
        <w:tc>
          <w:tcPr>
            <w:tcW w:w="0" w:type="auto"/>
            <w:shd w:val="clear" w:color="auto" w:fill="FFFFFF"/>
            <w:tcMar>
              <w:top w:w="120" w:type="dxa"/>
              <w:left w:w="450" w:type="dxa"/>
              <w:bottom w:w="120" w:type="dxa"/>
              <w:right w:w="450" w:type="dxa"/>
            </w:tcMar>
            <w:vAlign w:val="center"/>
            <w:hideMark/>
          </w:tcPr>
          <w:p w14:paraId="18AD979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@angular/router</w:t>
            </w:r>
          </w:p>
        </w:tc>
        <w:tc>
          <w:tcPr>
            <w:tcW w:w="0" w:type="auto"/>
            <w:shd w:val="clear" w:color="auto" w:fill="FFFFFF"/>
            <w:tcMar>
              <w:top w:w="120" w:type="dxa"/>
              <w:left w:w="450" w:type="dxa"/>
              <w:bottom w:w="120" w:type="dxa"/>
              <w:right w:w="450" w:type="dxa"/>
            </w:tcMar>
            <w:vAlign w:val="center"/>
            <w:hideMark/>
          </w:tcPr>
          <w:p w14:paraId="569E23F9"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6" w:anchor="loadChildren" w:history="1">
              <w:proofErr w:type="spellStart"/>
              <w:r w:rsidR="000C1D36" w:rsidRPr="000C1D36">
                <w:rPr>
                  <w:rFonts w:ascii="Droid Sans Mono" w:eastAsia="Times New Roman" w:hAnsi="Droid Sans Mono" w:cs="Courier New"/>
                  <w:color w:val="444444"/>
                  <w:spacing w:val="5"/>
                  <w:sz w:val="19"/>
                  <w:szCs w:val="19"/>
                  <w:lang w:eastAsia="en-IN"/>
                </w:rPr>
                <w:t>loadChildren</w:t>
              </w:r>
              <w:proofErr w:type="spellEnd"/>
              <w:r w:rsidR="000C1D36" w:rsidRPr="000C1D36">
                <w:rPr>
                  <w:rFonts w:ascii="Roboto" w:eastAsia="Times New Roman" w:hAnsi="Roboto" w:cs="Times New Roman"/>
                  <w:color w:val="444444"/>
                  <w:spacing w:val="5"/>
                  <w:sz w:val="21"/>
                  <w:szCs w:val="21"/>
                  <w:lang w:eastAsia="en-IN"/>
                </w:rPr>
                <w:t xml:space="preserve"> string syntax</w:t>
              </w:r>
            </w:hyperlink>
          </w:p>
        </w:tc>
        <w:tc>
          <w:tcPr>
            <w:tcW w:w="0" w:type="auto"/>
            <w:shd w:val="clear" w:color="auto" w:fill="FFFFFF"/>
            <w:tcMar>
              <w:top w:w="120" w:type="dxa"/>
              <w:left w:w="450" w:type="dxa"/>
              <w:bottom w:w="120" w:type="dxa"/>
              <w:right w:w="450" w:type="dxa"/>
            </w:tcMar>
            <w:vAlign w:val="center"/>
            <w:hideMark/>
          </w:tcPr>
          <w:p w14:paraId="0BD6DB4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v11</w:t>
            </w:r>
          </w:p>
        </w:tc>
      </w:tr>
      <w:tr w:rsidR="000C1D36" w:rsidRPr="000C1D36" w14:paraId="6E716FD9" w14:textId="77777777" w:rsidTr="000C1D36">
        <w:tc>
          <w:tcPr>
            <w:tcW w:w="0" w:type="auto"/>
            <w:shd w:val="clear" w:color="auto" w:fill="FFFFFF"/>
            <w:tcMar>
              <w:top w:w="120" w:type="dxa"/>
              <w:left w:w="450" w:type="dxa"/>
              <w:bottom w:w="120" w:type="dxa"/>
              <w:right w:w="450" w:type="dxa"/>
            </w:tcMar>
            <w:vAlign w:val="center"/>
            <w:hideMark/>
          </w:tcPr>
          <w:p w14:paraId="6393764A"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@angular/core/testing</w:t>
            </w:r>
          </w:p>
        </w:tc>
        <w:tc>
          <w:tcPr>
            <w:tcW w:w="0" w:type="auto"/>
            <w:shd w:val="clear" w:color="auto" w:fill="FFFFFF"/>
            <w:tcMar>
              <w:top w:w="120" w:type="dxa"/>
              <w:left w:w="450" w:type="dxa"/>
              <w:bottom w:w="120" w:type="dxa"/>
              <w:right w:w="450" w:type="dxa"/>
            </w:tcMar>
            <w:vAlign w:val="center"/>
            <w:hideMark/>
          </w:tcPr>
          <w:p w14:paraId="2B2DF1DD"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7" w:anchor="testing" w:history="1">
              <w:proofErr w:type="spellStart"/>
              <w:r w:rsidR="000C1D36" w:rsidRPr="000C1D36">
                <w:rPr>
                  <w:rFonts w:ascii="Droid Sans Mono" w:eastAsia="Times New Roman" w:hAnsi="Droid Sans Mono" w:cs="Courier New"/>
                  <w:color w:val="444444"/>
                  <w:spacing w:val="5"/>
                  <w:sz w:val="19"/>
                  <w:szCs w:val="19"/>
                  <w:lang w:eastAsia="en-IN"/>
                </w:rPr>
                <w:t>TestBed.get</w:t>
              </w:r>
              <w:proofErr w:type="spellEnd"/>
            </w:hyperlink>
          </w:p>
        </w:tc>
        <w:tc>
          <w:tcPr>
            <w:tcW w:w="0" w:type="auto"/>
            <w:shd w:val="clear" w:color="auto" w:fill="FFFFFF"/>
            <w:tcMar>
              <w:top w:w="120" w:type="dxa"/>
              <w:left w:w="450" w:type="dxa"/>
              <w:bottom w:w="120" w:type="dxa"/>
              <w:right w:w="450" w:type="dxa"/>
            </w:tcMar>
            <w:vAlign w:val="center"/>
            <w:hideMark/>
          </w:tcPr>
          <w:p w14:paraId="1CA4843A"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v12</w:t>
            </w:r>
          </w:p>
        </w:tc>
      </w:tr>
      <w:tr w:rsidR="000C1D36" w:rsidRPr="000C1D36" w14:paraId="58A9FAA4" w14:textId="77777777" w:rsidTr="000C1D36">
        <w:tc>
          <w:tcPr>
            <w:tcW w:w="0" w:type="auto"/>
            <w:shd w:val="clear" w:color="auto" w:fill="FFFFFF"/>
            <w:tcMar>
              <w:top w:w="120" w:type="dxa"/>
              <w:left w:w="450" w:type="dxa"/>
              <w:bottom w:w="120" w:type="dxa"/>
              <w:right w:w="450" w:type="dxa"/>
            </w:tcMar>
            <w:vAlign w:val="center"/>
            <w:hideMark/>
          </w:tcPr>
          <w:p w14:paraId="10DCBC5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@angular/router</w:t>
            </w:r>
          </w:p>
        </w:tc>
        <w:tc>
          <w:tcPr>
            <w:tcW w:w="0" w:type="auto"/>
            <w:shd w:val="clear" w:color="auto" w:fill="FFFFFF"/>
            <w:tcMar>
              <w:top w:w="120" w:type="dxa"/>
              <w:left w:w="450" w:type="dxa"/>
              <w:bottom w:w="120" w:type="dxa"/>
              <w:right w:w="450" w:type="dxa"/>
            </w:tcMar>
            <w:vAlign w:val="center"/>
            <w:hideMark/>
          </w:tcPr>
          <w:p w14:paraId="7F3112DD"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8" w:anchor="activatedroute-props" w:history="1">
              <w:proofErr w:type="spellStart"/>
              <w:r w:rsidR="000C1D36" w:rsidRPr="000C1D36">
                <w:rPr>
                  <w:rFonts w:ascii="Droid Sans Mono" w:eastAsia="Times New Roman" w:hAnsi="Droid Sans Mono" w:cs="Courier New"/>
                  <w:color w:val="444444"/>
                  <w:spacing w:val="5"/>
                  <w:sz w:val="19"/>
                  <w:szCs w:val="19"/>
                  <w:lang w:eastAsia="en-IN"/>
                </w:rPr>
                <w:t>ActivatedRoute</w:t>
              </w:r>
              <w:proofErr w:type="spellEnd"/>
              <w:r w:rsidR="000C1D36" w:rsidRPr="000C1D36">
                <w:rPr>
                  <w:rFonts w:ascii="Roboto" w:eastAsia="Times New Roman" w:hAnsi="Roboto" w:cs="Times New Roman"/>
                  <w:color w:val="444444"/>
                  <w:spacing w:val="5"/>
                  <w:sz w:val="21"/>
                  <w:szCs w:val="21"/>
                  <w:lang w:eastAsia="en-IN"/>
                </w:rPr>
                <w:t xml:space="preserve"> params and </w:t>
              </w:r>
              <w:proofErr w:type="spellStart"/>
              <w:r w:rsidR="000C1D36" w:rsidRPr="000C1D36">
                <w:rPr>
                  <w:rFonts w:ascii="Droid Sans Mono" w:eastAsia="Times New Roman" w:hAnsi="Droid Sans Mono" w:cs="Courier New"/>
                  <w:color w:val="444444"/>
                  <w:spacing w:val="5"/>
                  <w:sz w:val="19"/>
                  <w:szCs w:val="19"/>
                  <w:lang w:eastAsia="en-IN"/>
                </w:rPr>
                <w:t>queryParams</w:t>
              </w:r>
              <w:proofErr w:type="spellEnd"/>
              <w:r w:rsidR="000C1D36" w:rsidRPr="000C1D36">
                <w:rPr>
                  <w:rFonts w:ascii="Roboto" w:eastAsia="Times New Roman" w:hAnsi="Roboto" w:cs="Times New Roman"/>
                  <w:color w:val="444444"/>
                  <w:spacing w:val="5"/>
                  <w:sz w:val="21"/>
                  <w:szCs w:val="21"/>
                  <w:lang w:eastAsia="en-IN"/>
                </w:rPr>
                <w:t xml:space="preserve"> properties</w:t>
              </w:r>
            </w:hyperlink>
          </w:p>
        </w:tc>
        <w:tc>
          <w:tcPr>
            <w:tcW w:w="0" w:type="auto"/>
            <w:shd w:val="clear" w:color="auto" w:fill="FFFFFF"/>
            <w:tcMar>
              <w:top w:w="120" w:type="dxa"/>
              <w:left w:w="450" w:type="dxa"/>
              <w:bottom w:w="120" w:type="dxa"/>
              <w:right w:w="450" w:type="dxa"/>
            </w:tcMar>
            <w:vAlign w:val="center"/>
            <w:hideMark/>
          </w:tcPr>
          <w:p w14:paraId="18ADA54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unspecified</w:t>
            </w:r>
          </w:p>
        </w:tc>
      </w:tr>
      <w:tr w:rsidR="000C1D36" w:rsidRPr="000C1D36" w14:paraId="56A57FC0" w14:textId="77777777" w:rsidTr="000C1D36">
        <w:tc>
          <w:tcPr>
            <w:tcW w:w="0" w:type="auto"/>
            <w:shd w:val="clear" w:color="auto" w:fill="FFFFFF"/>
            <w:tcMar>
              <w:top w:w="120" w:type="dxa"/>
              <w:left w:w="450" w:type="dxa"/>
              <w:bottom w:w="120" w:type="dxa"/>
              <w:right w:w="450" w:type="dxa"/>
            </w:tcMar>
            <w:vAlign w:val="center"/>
            <w:hideMark/>
          </w:tcPr>
          <w:p w14:paraId="0C0156B9"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template syntax</w:t>
            </w:r>
          </w:p>
        </w:tc>
        <w:tc>
          <w:tcPr>
            <w:tcW w:w="0" w:type="auto"/>
            <w:shd w:val="clear" w:color="auto" w:fill="FFFFFF"/>
            <w:tcMar>
              <w:top w:w="120" w:type="dxa"/>
              <w:left w:w="450" w:type="dxa"/>
              <w:bottom w:w="120" w:type="dxa"/>
              <w:right w:w="450" w:type="dxa"/>
            </w:tcMar>
            <w:vAlign w:val="center"/>
            <w:hideMark/>
          </w:tcPr>
          <w:p w14:paraId="2A68B553"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9" w:anchor="deep-component-style-selector" w:history="1">
              <w:r w:rsidR="000C1D36" w:rsidRPr="000C1D36">
                <w:rPr>
                  <w:rFonts w:ascii="Droid Sans Mono" w:eastAsia="Times New Roman" w:hAnsi="Droid Sans Mono" w:cs="Courier New"/>
                  <w:color w:val="444444"/>
                  <w:spacing w:val="5"/>
                  <w:sz w:val="19"/>
                  <w:szCs w:val="19"/>
                  <w:lang w:eastAsia="en-IN"/>
                </w:rPr>
                <w:t>/deep/</w:t>
              </w:r>
              <w:r w:rsidR="000C1D36" w:rsidRPr="000C1D36">
                <w:rPr>
                  <w:rFonts w:ascii="Roboto" w:eastAsia="Times New Roman" w:hAnsi="Roboto" w:cs="Times New Roman"/>
                  <w:color w:val="444444"/>
                  <w:spacing w:val="5"/>
                  <w:sz w:val="21"/>
                  <w:szCs w:val="21"/>
                  <w:lang w:eastAsia="en-IN"/>
                </w:rPr>
                <w:t xml:space="preserve">, </w:t>
              </w:r>
              <w:r w:rsidR="000C1D36" w:rsidRPr="000C1D36">
                <w:rPr>
                  <w:rFonts w:ascii="Droid Sans Mono" w:eastAsia="Times New Roman" w:hAnsi="Droid Sans Mono" w:cs="Courier New"/>
                  <w:color w:val="444444"/>
                  <w:spacing w:val="5"/>
                  <w:sz w:val="19"/>
                  <w:szCs w:val="19"/>
                  <w:lang w:eastAsia="en-IN"/>
                </w:rPr>
                <w:t>&gt;&gt;&gt;</w:t>
              </w:r>
              <w:r w:rsidR="000C1D36" w:rsidRPr="000C1D36">
                <w:rPr>
                  <w:rFonts w:ascii="Roboto" w:eastAsia="Times New Roman" w:hAnsi="Roboto" w:cs="Times New Roman"/>
                  <w:color w:val="444444"/>
                  <w:spacing w:val="5"/>
                  <w:sz w:val="21"/>
                  <w:szCs w:val="21"/>
                  <w:lang w:eastAsia="en-IN"/>
                </w:rPr>
                <w:t xml:space="preserve">, </w:t>
              </w:r>
              <w:proofErr w:type="gramStart"/>
              <w:r w:rsidR="000C1D36" w:rsidRPr="000C1D36">
                <w:rPr>
                  <w:rFonts w:ascii="Roboto" w:eastAsia="Times New Roman" w:hAnsi="Roboto" w:cs="Times New Roman"/>
                  <w:color w:val="444444"/>
                  <w:spacing w:val="5"/>
                  <w:sz w:val="21"/>
                  <w:szCs w:val="21"/>
                  <w:lang w:eastAsia="en-IN"/>
                </w:rPr>
                <w:t xml:space="preserve">and </w:t>
              </w:r>
              <w:r w:rsidR="000C1D36" w:rsidRPr="000C1D36">
                <w:rPr>
                  <w:rFonts w:ascii="Droid Sans Mono" w:eastAsia="Times New Roman" w:hAnsi="Droid Sans Mono" w:cs="Courier New"/>
                  <w:color w:val="444444"/>
                  <w:spacing w:val="5"/>
                  <w:sz w:val="19"/>
                  <w:szCs w:val="19"/>
                  <w:lang w:eastAsia="en-IN"/>
                </w:rPr>
                <w:t>::ng</w:t>
              </w:r>
              <w:proofErr w:type="gramEnd"/>
              <w:r w:rsidR="000C1D36" w:rsidRPr="000C1D36">
                <w:rPr>
                  <w:rFonts w:ascii="Droid Sans Mono" w:eastAsia="Times New Roman" w:hAnsi="Droid Sans Mono" w:cs="Courier New"/>
                  <w:color w:val="444444"/>
                  <w:spacing w:val="5"/>
                  <w:sz w:val="19"/>
                  <w:szCs w:val="19"/>
                  <w:lang w:eastAsia="en-IN"/>
                </w:rPr>
                <w:t>-deep</w:t>
              </w:r>
            </w:hyperlink>
          </w:p>
        </w:tc>
        <w:tc>
          <w:tcPr>
            <w:tcW w:w="0" w:type="auto"/>
            <w:shd w:val="clear" w:color="auto" w:fill="FFFFFF"/>
            <w:tcMar>
              <w:top w:w="120" w:type="dxa"/>
              <w:left w:w="450" w:type="dxa"/>
              <w:bottom w:w="120" w:type="dxa"/>
              <w:right w:w="450" w:type="dxa"/>
            </w:tcMar>
            <w:vAlign w:val="center"/>
            <w:hideMark/>
          </w:tcPr>
          <w:p w14:paraId="0E00FAE3"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unspecified</w:t>
            </w:r>
          </w:p>
        </w:tc>
      </w:tr>
    </w:tbl>
    <w:p w14:paraId="2622C5D0" w14:textId="77777777" w:rsidR="000C1D36" w:rsidRPr="000C1D36" w:rsidRDefault="000C1D36" w:rsidP="000C1D36">
      <w:pPr>
        <w:shd w:val="clear" w:color="auto" w:fill="FFFFFF"/>
        <w:spacing w:before="480" w:after="360" w:line="240" w:lineRule="auto"/>
        <w:outlineLvl w:val="1"/>
        <w:rPr>
          <w:rFonts w:ascii="Roboto" w:eastAsia="Times New Roman" w:hAnsi="Roboto" w:cs="Times New Roman"/>
          <w:color w:val="333333"/>
          <w:sz w:val="33"/>
          <w:szCs w:val="33"/>
          <w:lang w:val="en" w:eastAsia="en-IN"/>
        </w:rPr>
      </w:pPr>
      <w:r w:rsidRPr="000C1D36">
        <w:rPr>
          <w:rFonts w:ascii="Roboto" w:eastAsia="Times New Roman" w:hAnsi="Roboto" w:cs="Times New Roman"/>
          <w:color w:val="333333"/>
          <w:sz w:val="33"/>
          <w:szCs w:val="33"/>
          <w:lang w:val="en" w:eastAsia="en-IN"/>
        </w:rPr>
        <w:t xml:space="preserve">Deprecated </w:t>
      </w:r>
      <w:proofErr w:type="spellStart"/>
      <w:r w:rsidRPr="000C1D36">
        <w:rPr>
          <w:rFonts w:ascii="Roboto" w:eastAsia="Times New Roman" w:hAnsi="Roboto" w:cs="Times New Roman"/>
          <w:color w:val="333333"/>
          <w:sz w:val="33"/>
          <w:szCs w:val="33"/>
          <w:lang w:val="en" w:eastAsia="en-IN"/>
        </w:rPr>
        <w:t>APIs</w:t>
      </w:r>
      <w:hyperlink r:id="rId30" w:anchor="deprecated-apis"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1F0B86F8"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This section contains a complete list all of the currently-deprecated APIs, with details to help you plan your migration to a replacement.</w:t>
      </w:r>
    </w:p>
    <w:p w14:paraId="184599BC" w14:textId="77777777" w:rsidR="000C1D36" w:rsidRPr="000C1D36" w:rsidRDefault="000C1D36" w:rsidP="000C1D36">
      <w:pPr>
        <w:shd w:val="clear" w:color="auto" w:fill="FFFFFF"/>
        <w:spacing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lastRenderedPageBreak/>
        <w:t xml:space="preserve">Tip: In the </w:t>
      </w:r>
      <w:hyperlink r:id="rId31" w:history="1">
        <w:r w:rsidRPr="000C1D36">
          <w:rPr>
            <w:rFonts w:ascii="Roboto" w:eastAsia="Times New Roman" w:hAnsi="Roboto" w:cs="Times New Roman"/>
            <w:color w:val="444444"/>
            <w:sz w:val="21"/>
            <w:szCs w:val="21"/>
            <w:lang w:val="en" w:eastAsia="en-IN"/>
          </w:rPr>
          <w:t>API reference section</w:t>
        </w:r>
      </w:hyperlink>
      <w:r w:rsidRPr="000C1D36">
        <w:rPr>
          <w:rFonts w:ascii="Roboto" w:eastAsia="Times New Roman" w:hAnsi="Roboto" w:cs="Times New Roman"/>
          <w:color w:val="444444"/>
          <w:sz w:val="21"/>
          <w:szCs w:val="21"/>
          <w:lang w:val="en" w:eastAsia="en-IN"/>
        </w:rPr>
        <w:t xml:space="preserve"> of this doc site, deprecated APIs are indicated by </w:t>
      </w:r>
      <w:del w:id="1" w:author="Unknown">
        <w:r w:rsidRPr="000C1D36">
          <w:rPr>
            <w:rFonts w:ascii="Roboto" w:eastAsia="Times New Roman" w:hAnsi="Roboto" w:cs="Times New Roman"/>
            <w:color w:val="444444"/>
            <w:sz w:val="21"/>
            <w:szCs w:val="21"/>
            <w:lang w:val="en" w:eastAsia="en-IN"/>
          </w:rPr>
          <w:delText>strikethrough.</w:delText>
        </w:r>
      </w:del>
      <w:r w:rsidRPr="000C1D36">
        <w:rPr>
          <w:rFonts w:ascii="Roboto" w:eastAsia="Times New Roman" w:hAnsi="Roboto" w:cs="Times New Roman"/>
          <w:color w:val="444444"/>
          <w:sz w:val="21"/>
          <w:szCs w:val="21"/>
          <w:lang w:val="en" w:eastAsia="en-IN"/>
        </w:rPr>
        <w:t xml:space="preserve"> You can filter the API list by </w:t>
      </w:r>
      <w:hyperlink r:id="rId32" w:history="1">
        <w:r w:rsidRPr="000C1D36">
          <w:rPr>
            <w:rFonts w:ascii="Roboto" w:eastAsia="Times New Roman" w:hAnsi="Roboto" w:cs="Times New Roman"/>
            <w:color w:val="444444"/>
            <w:sz w:val="21"/>
            <w:szCs w:val="21"/>
            <w:lang w:val="en" w:eastAsia="en-IN"/>
          </w:rPr>
          <w:t>Status: deprecated</w:t>
        </w:r>
      </w:hyperlink>
      <w:r w:rsidRPr="000C1D36">
        <w:rPr>
          <w:rFonts w:ascii="Roboto" w:eastAsia="Times New Roman" w:hAnsi="Roboto" w:cs="Times New Roman"/>
          <w:color w:val="444444"/>
          <w:sz w:val="21"/>
          <w:szCs w:val="21"/>
          <w:lang w:val="en" w:eastAsia="en-IN"/>
        </w:rPr>
        <w:t>.</w:t>
      </w:r>
    </w:p>
    <w:p w14:paraId="41277945"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@angular/</w:t>
      </w:r>
      <w:proofErr w:type="spellStart"/>
      <w:r w:rsidRPr="000C1D36">
        <w:rPr>
          <w:rFonts w:ascii="Roboto" w:eastAsia="Times New Roman" w:hAnsi="Roboto" w:cs="Times New Roman"/>
          <w:color w:val="333333"/>
          <w:sz w:val="30"/>
          <w:szCs w:val="30"/>
          <w:lang w:val="en" w:eastAsia="en-IN"/>
        </w:rPr>
        <w:t>common</w:t>
      </w:r>
      <w:hyperlink r:id="rId33" w:anchor="angularcommon"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74"/>
        <w:gridCol w:w="2883"/>
        <w:gridCol w:w="1887"/>
        <w:gridCol w:w="1582"/>
      </w:tblGrid>
      <w:tr w:rsidR="000C1D36" w:rsidRPr="000C1D36" w14:paraId="453026B2" w14:textId="77777777" w:rsidTr="000C1D36">
        <w:trPr>
          <w:tblHeader/>
        </w:trPr>
        <w:tc>
          <w:tcPr>
            <w:tcW w:w="0" w:type="auto"/>
            <w:shd w:val="clear" w:color="auto" w:fill="FFFFFF"/>
            <w:tcMar>
              <w:top w:w="195" w:type="dxa"/>
              <w:left w:w="480" w:type="dxa"/>
              <w:bottom w:w="195" w:type="dxa"/>
              <w:right w:w="480" w:type="dxa"/>
            </w:tcMar>
            <w:vAlign w:val="center"/>
            <w:hideMark/>
          </w:tcPr>
          <w:p w14:paraId="226419D8"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API</w:t>
            </w:r>
          </w:p>
        </w:tc>
        <w:tc>
          <w:tcPr>
            <w:tcW w:w="0" w:type="auto"/>
            <w:shd w:val="clear" w:color="auto" w:fill="FFFFFF"/>
            <w:tcMar>
              <w:top w:w="195" w:type="dxa"/>
              <w:left w:w="480" w:type="dxa"/>
              <w:bottom w:w="195" w:type="dxa"/>
              <w:right w:w="480" w:type="dxa"/>
            </w:tcMar>
            <w:vAlign w:val="center"/>
            <w:hideMark/>
          </w:tcPr>
          <w:p w14:paraId="75403BC6"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Replacement</w:t>
            </w:r>
          </w:p>
        </w:tc>
        <w:tc>
          <w:tcPr>
            <w:tcW w:w="0" w:type="auto"/>
            <w:shd w:val="clear" w:color="auto" w:fill="FFFFFF"/>
            <w:tcMar>
              <w:top w:w="195" w:type="dxa"/>
              <w:left w:w="480" w:type="dxa"/>
              <w:bottom w:w="195" w:type="dxa"/>
              <w:right w:w="480" w:type="dxa"/>
            </w:tcMar>
            <w:vAlign w:val="center"/>
            <w:hideMark/>
          </w:tcPr>
          <w:p w14:paraId="3C41FFA2"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Deprecation announced</w:t>
            </w:r>
          </w:p>
        </w:tc>
        <w:tc>
          <w:tcPr>
            <w:tcW w:w="0" w:type="auto"/>
            <w:shd w:val="clear" w:color="auto" w:fill="FFFFFF"/>
            <w:tcMar>
              <w:top w:w="195" w:type="dxa"/>
              <w:left w:w="480" w:type="dxa"/>
              <w:bottom w:w="195" w:type="dxa"/>
              <w:right w:w="480" w:type="dxa"/>
            </w:tcMar>
            <w:vAlign w:val="center"/>
            <w:hideMark/>
          </w:tcPr>
          <w:p w14:paraId="4AF8C87C"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Notes</w:t>
            </w:r>
          </w:p>
        </w:tc>
      </w:tr>
      <w:tr w:rsidR="000C1D36" w:rsidRPr="000C1D36" w14:paraId="1942FE92" w14:textId="77777777" w:rsidTr="000C1D36">
        <w:tc>
          <w:tcPr>
            <w:tcW w:w="0" w:type="auto"/>
            <w:shd w:val="clear" w:color="auto" w:fill="FFFFFF"/>
            <w:tcMar>
              <w:top w:w="120" w:type="dxa"/>
              <w:left w:w="450" w:type="dxa"/>
              <w:bottom w:w="120" w:type="dxa"/>
              <w:right w:w="450" w:type="dxa"/>
            </w:tcMar>
            <w:vAlign w:val="center"/>
            <w:hideMark/>
          </w:tcPr>
          <w:p w14:paraId="634958D9"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34" w:anchor="currency-code-deprecation" w:history="1">
              <w:proofErr w:type="spellStart"/>
              <w:r w:rsidR="000C1D36" w:rsidRPr="000C1D36">
                <w:rPr>
                  <w:rFonts w:ascii="Droid Sans Mono" w:eastAsia="Times New Roman" w:hAnsi="Droid Sans Mono" w:cs="Courier New"/>
                  <w:color w:val="444444"/>
                  <w:spacing w:val="5"/>
                  <w:sz w:val="19"/>
                  <w:szCs w:val="19"/>
                  <w:lang w:eastAsia="en-IN"/>
                </w:rPr>
                <w:t>CurrencyPipe</w:t>
              </w:r>
              <w:proofErr w:type="spellEnd"/>
              <w:r w:rsidR="000C1D36" w:rsidRPr="000C1D36">
                <w:rPr>
                  <w:rFonts w:ascii="Roboto" w:eastAsia="Times New Roman" w:hAnsi="Roboto" w:cs="Times New Roman"/>
                  <w:color w:val="444444"/>
                  <w:spacing w:val="5"/>
                  <w:sz w:val="21"/>
                  <w:szCs w:val="21"/>
                  <w:lang w:eastAsia="en-IN"/>
                </w:rPr>
                <w:t xml:space="preserve"> - </w:t>
              </w:r>
              <w:r w:rsidR="000C1D36" w:rsidRPr="000C1D36">
                <w:rPr>
                  <w:rFonts w:ascii="Droid Sans Mono" w:eastAsia="Times New Roman" w:hAnsi="Droid Sans Mono" w:cs="Courier New"/>
                  <w:color w:val="444444"/>
                  <w:spacing w:val="5"/>
                  <w:sz w:val="19"/>
                  <w:szCs w:val="19"/>
                  <w:lang w:eastAsia="en-IN"/>
                </w:rPr>
                <w:t>DEFAULT_CURRENCY_CODE</w:t>
              </w:r>
            </w:hyperlink>
          </w:p>
        </w:tc>
        <w:tc>
          <w:tcPr>
            <w:tcW w:w="0" w:type="auto"/>
            <w:shd w:val="clear" w:color="auto" w:fill="FFFFFF"/>
            <w:tcMar>
              <w:top w:w="120" w:type="dxa"/>
              <w:left w:w="450" w:type="dxa"/>
              <w:bottom w:w="120" w:type="dxa"/>
              <w:right w:w="450" w:type="dxa"/>
            </w:tcMar>
            <w:vAlign w:val="center"/>
            <w:hideMark/>
          </w:tcPr>
          <w:p w14:paraId="0FE2630A"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 xml:space="preserve">{provide: </w:t>
            </w:r>
            <w:hyperlink r:id="rId35" w:history="1">
              <w:r w:rsidRPr="000C1D36">
                <w:rPr>
                  <w:rFonts w:ascii="Droid Sans Mono" w:eastAsia="Times New Roman" w:hAnsi="Droid Sans Mono" w:cs="Courier New"/>
                  <w:color w:val="444444"/>
                  <w:spacing w:val="5"/>
                  <w:sz w:val="21"/>
                  <w:szCs w:val="21"/>
                  <w:lang w:eastAsia="en-IN"/>
                </w:rPr>
                <w:t>DEFAULT_CURRENCY_CODE</w:t>
              </w:r>
            </w:hyperlink>
            <w:r w:rsidRPr="000C1D36">
              <w:rPr>
                <w:rFonts w:ascii="Droid Sans Mono" w:eastAsia="Times New Roman" w:hAnsi="Droid Sans Mono" w:cs="Courier New"/>
                <w:color w:val="444444"/>
                <w:spacing w:val="5"/>
                <w:sz w:val="19"/>
                <w:szCs w:val="19"/>
                <w:lang w:eastAsia="en-IN"/>
              </w:rPr>
              <w:t xml:space="preserve">, </w:t>
            </w:r>
            <w:hyperlink r:id="rId36" w:anchor="useValue" w:history="1">
              <w:proofErr w:type="spellStart"/>
              <w:r w:rsidRPr="000C1D36">
                <w:rPr>
                  <w:rFonts w:ascii="Droid Sans Mono" w:eastAsia="Times New Roman" w:hAnsi="Droid Sans Mono" w:cs="Courier New"/>
                  <w:color w:val="444444"/>
                  <w:spacing w:val="5"/>
                  <w:sz w:val="21"/>
                  <w:szCs w:val="21"/>
                  <w:lang w:eastAsia="en-IN"/>
                </w:rPr>
                <w:t>useValue</w:t>
              </w:r>
              <w:proofErr w:type="spellEnd"/>
            </w:hyperlink>
            <w:r w:rsidRPr="000C1D36">
              <w:rPr>
                <w:rFonts w:ascii="Droid Sans Mono" w:eastAsia="Times New Roman" w:hAnsi="Droid Sans Mono" w:cs="Courier New"/>
                <w:color w:val="444444"/>
                <w:spacing w:val="5"/>
                <w:sz w:val="19"/>
                <w:szCs w:val="19"/>
                <w:lang w:eastAsia="en-IN"/>
              </w:rPr>
              <w:t>: 'USD'}</w:t>
            </w:r>
          </w:p>
        </w:tc>
        <w:tc>
          <w:tcPr>
            <w:tcW w:w="0" w:type="auto"/>
            <w:shd w:val="clear" w:color="auto" w:fill="FFFFFF"/>
            <w:tcMar>
              <w:top w:w="120" w:type="dxa"/>
              <w:left w:w="450" w:type="dxa"/>
              <w:bottom w:w="120" w:type="dxa"/>
              <w:right w:w="450" w:type="dxa"/>
            </w:tcMar>
            <w:vAlign w:val="center"/>
            <w:hideMark/>
          </w:tcPr>
          <w:p w14:paraId="7AFE20D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v9</w:t>
            </w:r>
          </w:p>
        </w:tc>
        <w:tc>
          <w:tcPr>
            <w:tcW w:w="0" w:type="auto"/>
            <w:shd w:val="clear" w:color="auto" w:fill="FFFFFF"/>
            <w:tcMar>
              <w:top w:w="120" w:type="dxa"/>
              <w:left w:w="450" w:type="dxa"/>
              <w:bottom w:w="120" w:type="dxa"/>
              <w:right w:w="450" w:type="dxa"/>
            </w:tcMar>
            <w:vAlign w:val="center"/>
            <w:hideMark/>
          </w:tcPr>
          <w:p w14:paraId="023DD5E2"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From v11 the default code will be extracted from the locale data given by </w:t>
            </w:r>
            <w:r w:rsidRPr="000C1D36">
              <w:rPr>
                <w:rFonts w:ascii="Droid Sans Mono" w:eastAsia="Times New Roman" w:hAnsi="Droid Sans Mono" w:cs="Courier New"/>
                <w:color w:val="444444"/>
                <w:spacing w:val="5"/>
                <w:sz w:val="19"/>
                <w:szCs w:val="19"/>
                <w:lang w:eastAsia="en-IN"/>
              </w:rPr>
              <w:t>LOCAL_ID</w:t>
            </w:r>
            <w:r w:rsidRPr="000C1D36">
              <w:rPr>
                <w:rFonts w:ascii="Roboto" w:eastAsia="Times New Roman" w:hAnsi="Roboto" w:cs="Times New Roman"/>
                <w:color w:val="444444"/>
                <w:spacing w:val="5"/>
                <w:sz w:val="21"/>
                <w:szCs w:val="21"/>
                <w:lang w:eastAsia="en-IN"/>
              </w:rPr>
              <w:t xml:space="preserve">, rather than </w:t>
            </w:r>
            <w:r w:rsidRPr="000C1D36">
              <w:rPr>
                <w:rFonts w:ascii="Droid Sans Mono" w:eastAsia="Times New Roman" w:hAnsi="Droid Sans Mono" w:cs="Courier New"/>
                <w:color w:val="444444"/>
                <w:spacing w:val="5"/>
                <w:sz w:val="19"/>
                <w:szCs w:val="19"/>
                <w:lang w:eastAsia="en-IN"/>
              </w:rPr>
              <w:t>USD</w:t>
            </w:r>
            <w:r w:rsidRPr="000C1D36">
              <w:rPr>
                <w:rFonts w:ascii="Roboto" w:eastAsia="Times New Roman" w:hAnsi="Roboto" w:cs="Times New Roman"/>
                <w:color w:val="444444"/>
                <w:spacing w:val="5"/>
                <w:sz w:val="21"/>
                <w:szCs w:val="21"/>
                <w:lang w:eastAsia="en-IN"/>
              </w:rPr>
              <w:t>.</w:t>
            </w:r>
          </w:p>
        </w:tc>
      </w:tr>
    </w:tbl>
    <w:p w14:paraId="3A2CD4C0"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@angular/</w:t>
      </w:r>
      <w:proofErr w:type="spellStart"/>
      <w:r w:rsidRPr="000C1D36">
        <w:rPr>
          <w:rFonts w:ascii="Roboto" w:eastAsia="Times New Roman" w:hAnsi="Roboto" w:cs="Times New Roman"/>
          <w:color w:val="333333"/>
          <w:sz w:val="30"/>
          <w:szCs w:val="30"/>
          <w:lang w:val="en" w:eastAsia="en-IN"/>
        </w:rPr>
        <w:t>core</w:t>
      </w:r>
      <w:hyperlink r:id="rId37" w:anchor="angularcore"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63"/>
        <w:gridCol w:w="2307"/>
        <w:gridCol w:w="1594"/>
        <w:gridCol w:w="2562"/>
      </w:tblGrid>
      <w:tr w:rsidR="000C1D36" w:rsidRPr="000C1D36" w14:paraId="5F3357B1" w14:textId="77777777" w:rsidTr="000C1D36">
        <w:trPr>
          <w:tblHeader/>
        </w:trPr>
        <w:tc>
          <w:tcPr>
            <w:tcW w:w="0" w:type="auto"/>
            <w:shd w:val="clear" w:color="auto" w:fill="FFFFFF"/>
            <w:tcMar>
              <w:top w:w="195" w:type="dxa"/>
              <w:left w:w="480" w:type="dxa"/>
              <w:bottom w:w="195" w:type="dxa"/>
              <w:right w:w="480" w:type="dxa"/>
            </w:tcMar>
            <w:vAlign w:val="center"/>
            <w:hideMark/>
          </w:tcPr>
          <w:p w14:paraId="64EA8C96"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lastRenderedPageBreak/>
              <w:t>API</w:t>
            </w:r>
          </w:p>
        </w:tc>
        <w:tc>
          <w:tcPr>
            <w:tcW w:w="0" w:type="auto"/>
            <w:shd w:val="clear" w:color="auto" w:fill="FFFFFF"/>
            <w:tcMar>
              <w:top w:w="195" w:type="dxa"/>
              <w:left w:w="480" w:type="dxa"/>
              <w:bottom w:w="195" w:type="dxa"/>
              <w:right w:w="480" w:type="dxa"/>
            </w:tcMar>
            <w:vAlign w:val="center"/>
            <w:hideMark/>
          </w:tcPr>
          <w:p w14:paraId="1520313C"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Replacement</w:t>
            </w:r>
          </w:p>
        </w:tc>
        <w:tc>
          <w:tcPr>
            <w:tcW w:w="0" w:type="auto"/>
            <w:shd w:val="clear" w:color="auto" w:fill="FFFFFF"/>
            <w:tcMar>
              <w:top w:w="195" w:type="dxa"/>
              <w:left w:w="480" w:type="dxa"/>
              <w:bottom w:w="195" w:type="dxa"/>
              <w:right w:w="480" w:type="dxa"/>
            </w:tcMar>
            <w:vAlign w:val="center"/>
            <w:hideMark/>
          </w:tcPr>
          <w:p w14:paraId="0F0D7D01"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Deprecation announced</w:t>
            </w:r>
          </w:p>
        </w:tc>
        <w:tc>
          <w:tcPr>
            <w:tcW w:w="0" w:type="auto"/>
            <w:shd w:val="clear" w:color="auto" w:fill="FFFFFF"/>
            <w:tcMar>
              <w:top w:w="195" w:type="dxa"/>
              <w:left w:w="480" w:type="dxa"/>
              <w:bottom w:w="195" w:type="dxa"/>
              <w:right w:w="480" w:type="dxa"/>
            </w:tcMar>
            <w:vAlign w:val="center"/>
            <w:hideMark/>
          </w:tcPr>
          <w:p w14:paraId="1381374E"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Notes</w:t>
            </w:r>
          </w:p>
        </w:tc>
      </w:tr>
      <w:tr w:rsidR="000C1D36" w:rsidRPr="000C1D36" w14:paraId="1CF8A776" w14:textId="77777777" w:rsidTr="000C1D36">
        <w:tc>
          <w:tcPr>
            <w:tcW w:w="0" w:type="auto"/>
            <w:shd w:val="clear" w:color="auto" w:fill="FFFFFF"/>
            <w:tcMar>
              <w:top w:w="120" w:type="dxa"/>
              <w:left w:w="450" w:type="dxa"/>
              <w:bottom w:w="120" w:type="dxa"/>
              <w:right w:w="450" w:type="dxa"/>
            </w:tcMar>
            <w:vAlign w:val="center"/>
            <w:hideMark/>
          </w:tcPr>
          <w:p w14:paraId="4FB80F85"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38" w:history="1">
              <w:proofErr w:type="spellStart"/>
              <w:r w:rsidR="000C1D36" w:rsidRPr="000C1D36">
                <w:rPr>
                  <w:rFonts w:ascii="Droid Sans Mono" w:eastAsia="Times New Roman" w:hAnsi="Droid Sans Mono" w:cs="Courier New"/>
                  <w:color w:val="444444"/>
                  <w:spacing w:val="5"/>
                  <w:sz w:val="19"/>
                  <w:szCs w:val="19"/>
                  <w:lang w:eastAsia="en-IN"/>
                </w:rPr>
                <w:t>CollectionChangeRecord</w:t>
              </w:r>
              <w:proofErr w:type="spellEnd"/>
            </w:hyperlink>
          </w:p>
        </w:tc>
        <w:tc>
          <w:tcPr>
            <w:tcW w:w="0" w:type="auto"/>
            <w:shd w:val="clear" w:color="auto" w:fill="FFFFFF"/>
            <w:tcMar>
              <w:top w:w="120" w:type="dxa"/>
              <w:left w:w="450" w:type="dxa"/>
              <w:bottom w:w="120" w:type="dxa"/>
              <w:right w:w="450" w:type="dxa"/>
            </w:tcMar>
            <w:vAlign w:val="center"/>
            <w:hideMark/>
          </w:tcPr>
          <w:p w14:paraId="63384292"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39" w:history="1">
              <w:proofErr w:type="spellStart"/>
              <w:r w:rsidR="000C1D36" w:rsidRPr="000C1D36">
                <w:rPr>
                  <w:rFonts w:ascii="Droid Sans Mono" w:eastAsia="Times New Roman" w:hAnsi="Droid Sans Mono" w:cs="Courier New"/>
                  <w:color w:val="444444"/>
                  <w:spacing w:val="5"/>
                  <w:sz w:val="19"/>
                  <w:szCs w:val="19"/>
                  <w:lang w:eastAsia="en-IN"/>
                </w:rPr>
                <w:t>IterableChangeRecord</w:t>
              </w:r>
              <w:proofErr w:type="spellEnd"/>
            </w:hyperlink>
          </w:p>
        </w:tc>
        <w:tc>
          <w:tcPr>
            <w:tcW w:w="0" w:type="auto"/>
            <w:shd w:val="clear" w:color="auto" w:fill="FFFFFF"/>
            <w:tcMar>
              <w:top w:w="120" w:type="dxa"/>
              <w:left w:w="450" w:type="dxa"/>
              <w:bottom w:w="120" w:type="dxa"/>
              <w:right w:w="450" w:type="dxa"/>
            </w:tcMar>
            <w:vAlign w:val="center"/>
            <w:hideMark/>
          </w:tcPr>
          <w:p w14:paraId="005ED26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v4</w:t>
            </w:r>
          </w:p>
        </w:tc>
        <w:tc>
          <w:tcPr>
            <w:tcW w:w="0" w:type="auto"/>
            <w:shd w:val="clear" w:color="auto" w:fill="FFFFFF"/>
            <w:tcMar>
              <w:top w:w="120" w:type="dxa"/>
              <w:left w:w="450" w:type="dxa"/>
              <w:bottom w:w="120" w:type="dxa"/>
              <w:right w:w="450" w:type="dxa"/>
            </w:tcMar>
            <w:vAlign w:val="center"/>
            <w:hideMark/>
          </w:tcPr>
          <w:p w14:paraId="50BA7A74"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r w:rsidR="000C1D36" w:rsidRPr="000C1D36" w14:paraId="13C81D7E" w14:textId="77777777" w:rsidTr="000C1D36">
        <w:tc>
          <w:tcPr>
            <w:tcW w:w="0" w:type="auto"/>
            <w:shd w:val="clear" w:color="auto" w:fill="FFFFFF"/>
            <w:tcMar>
              <w:top w:w="120" w:type="dxa"/>
              <w:left w:w="450" w:type="dxa"/>
              <w:bottom w:w="120" w:type="dxa"/>
              <w:right w:w="450" w:type="dxa"/>
            </w:tcMar>
            <w:vAlign w:val="center"/>
            <w:hideMark/>
          </w:tcPr>
          <w:p w14:paraId="0A3D0A46"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40" w:history="1">
              <w:proofErr w:type="spellStart"/>
              <w:r w:rsidR="000C1D36" w:rsidRPr="000C1D36">
                <w:rPr>
                  <w:rFonts w:ascii="Droid Sans Mono" w:eastAsia="Times New Roman" w:hAnsi="Droid Sans Mono" w:cs="Courier New"/>
                  <w:color w:val="444444"/>
                  <w:spacing w:val="5"/>
                  <w:sz w:val="19"/>
                  <w:szCs w:val="19"/>
                  <w:lang w:eastAsia="en-IN"/>
                </w:rPr>
                <w:t>DefaultIterableDiffer</w:t>
              </w:r>
              <w:proofErr w:type="spellEnd"/>
            </w:hyperlink>
          </w:p>
        </w:tc>
        <w:tc>
          <w:tcPr>
            <w:tcW w:w="0" w:type="auto"/>
            <w:shd w:val="clear" w:color="auto" w:fill="FFFFFF"/>
            <w:tcMar>
              <w:top w:w="120" w:type="dxa"/>
              <w:left w:w="450" w:type="dxa"/>
              <w:bottom w:w="120" w:type="dxa"/>
              <w:right w:w="450" w:type="dxa"/>
            </w:tcMar>
            <w:vAlign w:val="center"/>
            <w:hideMark/>
          </w:tcPr>
          <w:p w14:paraId="62BFDFF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n/a</w:t>
            </w:r>
          </w:p>
        </w:tc>
        <w:tc>
          <w:tcPr>
            <w:tcW w:w="0" w:type="auto"/>
            <w:shd w:val="clear" w:color="auto" w:fill="FFFFFF"/>
            <w:tcMar>
              <w:top w:w="120" w:type="dxa"/>
              <w:left w:w="450" w:type="dxa"/>
              <w:bottom w:w="120" w:type="dxa"/>
              <w:right w:w="450" w:type="dxa"/>
            </w:tcMar>
            <w:vAlign w:val="center"/>
            <w:hideMark/>
          </w:tcPr>
          <w:p w14:paraId="75FF0973"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v4</w:t>
            </w:r>
          </w:p>
        </w:tc>
        <w:tc>
          <w:tcPr>
            <w:tcW w:w="0" w:type="auto"/>
            <w:shd w:val="clear" w:color="auto" w:fill="FFFFFF"/>
            <w:tcMar>
              <w:top w:w="120" w:type="dxa"/>
              <w:left w:w="450" w:type="dxa"/>
              <w:bottom w:w="120" w:type="dxa"/>
              <w:right w:w="450" w:type="dxa"/>
            </w:tcMar>
            <w:vAlign w:val="center"/>
            <w:hideMark/>
          </w:tcPr>
          <w:p w14:paraId="541A660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Not part of public API.</w:t>
            </w:r>
          </w:p>
        </w:tc>
      </w:tr>
      <w:tr w:rsidR="000C1D36" w:rsidRPr="000C1D36" w14:paraId="131B05F4" w14:textId="77777777" w:rsidTr="000C1D36">
        <w:tc>
          <w:tcPr>
            <w:tcW w:w="0" w:type="auto"/>
            <w:shd w:val="clear" w:color="auto" w:fill="FFFFFF"/>
            <w:tcMar>
              <w:top w:w="120" w:type="dxa"/>
              <w:left w:w="450" w:type="dxa"/>
              <w:bottom w:w="120" w:type="dxa"/>
              <w:right w:w="450" w:type="dxa"/>
            </w:tcMar>
            <w:vAlign w:val="center"/>
            <w:hideMark/>
          </w:tcPr>
          <w:p w14:paraId="7F20182D"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41" w:history="1">
              <w:proofErr w:type="spellStart"/>
              <w:r w:rsidR="000C1D36" w:rsidRPr="000C1D36">
                <w:rPr>
                  <w:rFonts w:ascii="Droid Sans Mono" w:eastAsia="Times New Roman" w:hAnsi="Droid Sans Mono" w:cs="Courier New"/>
                  <w:color w:val="444444"/>
                  <w:spacing w:val="5"/>
                  <w:sz w:val="19"/>
                  <w:szCs w:val="19"/>
                  <w:lang w:eastAsia="en-IN"/>
                </w:rPr>
                <w:t>ReflectiveInjector</w:t>
              </w:r>
              <w:proofErr w:type="spellEnd"/>
            </w:hyperlink>
          </w:p>
        </w:tc>
        <w:tc>
          <w:tcPr>
            <w:tcW w:w="0" w:type="auto"/>
            <w:shd w:val="clear" w:color="auto" w:fill="FFFFFF"/>
            <w:tcMar>
              <w:top w:w="120" w:type="dxa"/>
              <w:left w:w="450" w:type="dxa"/>
              <w:bottom w:w="120" w:type="dxa"/>
              <w:right w:w="450" w:type="dxa"/>
            </w:tcMar>
            <w:vAlign w:val="center"/>
            <w:hideMark/>
          </w:tcPr>
          <w:p w14:paraId="0D4C7967"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42" w:anchor="create" w:history="1">
              <w:proofErr w:type="spellStart"/>
              <w:r w:rsidR="000C1D36" w:rsidRPr="000C1D36">
                <w:rPr>
                  <w:rFonts w:ascii="Droid Sans Mono" w:eastAsia="Times New Roman" w:hAnsi="Droid Sans Mono" w:cs="Courier New"/>
                  <w:color w:val="444444"/>
                  <w:spacing w:val="5"/>
                  <w:sz w:val="19"/>
                  <w:szCs w:val="19"/>
                  <w:lang w:eastAsia="en-IN"/>
                </w:rPr>
                <w:t>Injector.create</w:t>
              </w:r>
              <w:proofErr w:type="spellEnd"/>
            </w:hyperlink>
          </w:p>
        </w:tc>
        <w:tc>
          <w:tcPr>
            <w:tcW w:w="0" w:type="auto"/>
            <w:shd w:val="clear" w:color="auto" w:fill="FFFFFF"/>
            <w:tcMar>
              <w:top w:w="120" w:type="dxa"/>
              <w:left w:w="450" w:type="dxa"/>
              <w:bottom w:w="120" w:type="dxa"/>
              <w:right w:w="450" w:type="dxa"/>
            </w:tcMar>
            <w:vAlign w:val="center"/>
            <w:hideMark/>
          </w:tcPr>
          <w:p w14:paraId="49DA0C0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v5</w:t>
            </w:r>
          </w:p>
        </w:tc>
        <w:tc>
          <w:tcPr>
            <w:tcW w:w="0" w:type="auto"/>
            <w:shd w:val="clear" w:color="auto" w:fill="FFFFFF"/>
            <w:tcMar>
              <w:top w:w="120" w:type="dxa"/>
              <w:left w:w="450" w:type="dxa"/>
              <w:bottom w:w="120" w:type="dxa"/>
              <w:right w:w="450" w:type="dxa"/>
            </w:tcMar>
            <w:vAlign w:val="center"/>
            <w:hideMark/>
          </w:tcPr>
          <w:p w14:paraId="4D0D524C"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See </w:t>
            </w:r>
            <w:hyperlink r:id="rId43" w:anchor="reflectiveinjector" w:history="1">
              <w:proofErr w:type="spellStart"/>
              <w:r w:rsidRPr="000C1D36">
                <w:rPr>
                  <w:rFonts w:ascii="Droid Sans Mono" w:eastAsia="Times New Roman" w:hAnsi="Droid Sans Mono" w:cs="Courier New"/>
                  <w:color w:val="444444"/>
                  <w:spacing w:val="5"/>
                  <w:sz w:val="19"/>
                  <w:szCs w:val="19"/>
                  <w:lang w:eastAsia="en-IN"/>
                </w:rPr>
                <w:t>ReflectiveInjector</w:t>
              </w:r>
              <w:proofErr w:type="spellEnd"/>
            </w:hyperlink>
          </w:p>
        </w:tc>
      </w:tr>
      <w:tr w:rsidR="000C1D36" w:rsidRPr="000C1D36" w14:paraId="02071458" w14:textId="77777777" w:rsidTr="000C1D36">
        <w:tc>
          <w:tcPr>
            <w:tcW w:w="0" w:type="auto"/>
            <w:shd w:val="clear" w:color="auto" w:fill="FFFFFF"/>
            <w:tcMar>
              <w:top w:w="120" w:type="dxa"/>
              <w:left w:w="450" w:type="dxa"/>
              <w:bottom w:w="120" w:type="dxa"/>
              <w:right w:w="450" w:type="dxa"/>
            </w:tcMar>
            <w:vAlign w:val="center"/>
            <w:hideMark/>
          </w:tcPr>
          <w:p w14:paraId="0EC01B0A"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44" w:history="1">
              <w:proofErr w:type="spellStart"/>
              <w:r w:rsidR="000C1D36" w:rsidRPr="000C1D36">
                <w:rPr>
                  <w:rFonts w:ascii="Droid Sans Mono" w:eastAsia="Times New Roman" w:hAnsi="Droid Sans Mono" w:cs="Courier New"/>
                  <w:color w:val="444444"/>
                  <w:spacing w:val="5"/>
                  <w:sz w:val="19"/>
                  <w:szCs w:val="19"/>
                  <w:lang w:eastAsia="en-IN"/>
                </w:rPr>
                <w:t>ReflectiveKey</w:t>
              </w:r>
              <w:proofErr w:type="spellEnd"/>
            </w:hyperlink>
          </w:p>
        </w:tc>
        <w:tc>
          <w:tcPr>
            <w:tcW w:w="0" w:type="auto"/>
            <w:shd w:val="clear" w:color="auto" w:fill="FFFFFF"/>
            <w:tcMar>
              <w:top w:w="120" w:type="dxa"/>
              <w:left w:w="450" w:type="dxa"/>
              <w:bottom w:w="120" w:type="dxa"/>
              <w:right w:w="450" w:type="dxa"/>
            </w:tcMar>
            <w:vAlign w:val="center"/>
            <w:hideMark/>
          </w:tcPr>
          <w:p w14:paraId="7ADA075A"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c>
          <w:tcPr>
            <w:tcW w:w="0" w:type="auto"/>
            <w:shd w:val="clear" w:color="auto" w:fill="FFFFFF"/>
            <w:tcMar>
              <w:top w:w="120" w:type="dxa"/>
              <w:left w:w="450" w:type="dxa"/>
              <w:bottom w:w="120" w:type="dxa"/>
              <w:right w:w="450" w:type="dxa"/>
            </w:tcMar>
            <w:vAlign w:val="center"/>
            <w:hideMark/>
          </w:tcPr>
          <w:p w14:paraId="1958F4C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v5</w:t>
            </w:r>
          </w:p>
        </w:tc>
        <w:tc>
          <w:tcPr>
            <w:tcW w:w="0" w:type="auto"/>
            <w:shd w:val="clear" w:color="auto" w:fill="FFFFFF"/>
            <w:tcMar>
              <w:top w:w="120" w:type="dxa"/>
              <w:left w:w="450" w:type="dxa"/>
              <w:bottom w:w="120" w:type="dxa"/>
              <w:right w:w="450" w:type="dxa"/>
            </w:tcMar>
            <w:vAlign w:val="center"/>
            <w:hideMark/>
          </w:tcPr>
          <w:p w14:paraId="04B3D53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r w:rsidR="000C1D36" w:rsidRPr="000C1D36" w14:paraId="2A818A51" w14:textId="77777777" w:rsidTr="000C1D36">
        <w:tc>
          <w:tcPr>
            <w:tcW w:w="0" w:type="auto"/>
            <w:shd w:val="clear" w:color="auto" w:fill="FFFFFF"/>
            <w:tcMar>
              <w:top w:w="120" w:type="dxa"/>
              <w:left w:w="450" w:type="dxa"/>
              <w:bottom w:w="120" w:type="dxa"/>
              <w:right w:w="450" w:type="dxa"/>
            </w:tcMar>
            <w:vAlign w:val="center"/>
            <w:hideMark/>
          </w:tcPr>
          <w:p w14:paraId="64A42F63"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45" w:anchor="Native" w:history="1">
              <w:proofErr w:type="spellStart"/>
              <w:r w:rsidR="000C1D36" w:rsidRPr="000C1D36">
                <w:rPr>
                  <w:rFonts w:ascii="Droid Sans Mono" w:eastAsia="Times New Roman" w:hAnsi="Droid Sans Mono" w:cs="Courier New"/>
                  <w:color w:val="444444"/>
                  <w:spacing w:val="5"/>
                  <w:sz w:val="19"/>
                  <w:szCs w:val="19"/>
                  <w:lang w:eastAsia="en-IN"/>
                </w:rPr>
                <w:t>ViewEncapsulation.Native</w:t>
              </w:r>
              <w:proofErr w:type="spellEnd"/>
            </w:hyperlink>
          </w:p>
        </w:tc>
        <w:tc>
          <w:tcPr>
            <w:tcW w:w="0" w:type="auto"/>
            <w:shd w:val="clear" w:color="auto" w:fill="FFFFFF"/>
            <w:tcMar>
              <w:top w:w="120" w:type="dxa"/>
              <w:left w:w="450" w:type="dxa"/>
              <w:bottom w:w="120" w:type="dxa"/>
              <w:right w:w="450" w:type="dxa"/>
            </w:tcMar>
            <w:vAlign w:val="center"/>
            <w:hideMark/>
          </w:tcPr>
          <w:p w14:paraId="09BAC462"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46" w:anchor="ShadowDom" w:history="1">
              <w:proofErr w:type="spellStart"/>
              <w:r w:rsidR="000C1D36" w:rsidRPr="000C1D36">
                <w:rPr>
                  <w:rFonts w:ascii="Droid Sans Mono" w:eastAsia="Times New Roman" w:hAnsi="Droid Sans Mono" w:cs="Courier New"/>
                  <w:color w:val="444444"/>
                  <w:spacing w:val="5"/>
                  <w:sz w:val="19"/>
                  <w:szCs w:val="19"/>
                  <w:lang w:eastAsia="en-IN"/>
                </w:rPr>
                <w:t>ViewEncapsulation.ShadowDom</w:t>
              </w:r>
              <w:proofErr w:type="spellEnd"/>
            </w:hyperlink>
          </w:p>
        </w:tc>
        <w:tc>
          <w:tcPr>
            <w:tcW w:w="0" w:type="auto"/>
            <w:shd w:val="clear" w:color="auto" w:fill="FFFFFF"/>
            <w:tcMar>
              <w:top w:w="120" w:type="dxa"/>
              <w:left w:w="450" w:type="dxa"/>
              <w:bottom w:w="120" w:type="dxa"/>
              <w:right w:w="450" w:type="dxa"/>
            </w:tcMar>
            <w:vAlign w:val="center"/>
            <w:hideMark/>
          </w:tcPr>
          <w:p w14:paraId="5D0C9EC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v6</w:t>
            </w:r>
          </w:p>
        </w:tc>
        <w:tc>
          <w:tcPr>
            <w:tcW w:w="0" w:type="auto"/>
            <w:shd w:val="clear" w:color="auto" w:fill="FFFFFF"/>
            <w:tcMar>
              <w:top w:w="120" w:type="dxa"/>
              <w:left w:w="450" w:type="dxa"/>
              <w:bottom w:w="120" w:type="dxa"/>
              <w:right w:w="450" w:type="dxa"/>
            </w:tcMar>
            <w:vAlign w:val="center"/>
            <w:hideMark/>
          </w:tcPr>
          <w:p w14:paraId="4834BE9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Use the native encapsulation mechanism of the renderer. See </w:t>
            </w:r>
            <w:hyperlink r:id="rId47" w:anchor="L32" w:history="1">
              <w:proofErr w:type="spellStart"/>
              <w:r w:rsidRPr="000C1D36">
                <w:rPr>
                  <w:rFonts w:ascii="Roboto" w:eastAsia="Times New Roman" w:hAnsi="Roboto" w:cs="Times New Roman"/>
                  <w:color w:val="444444"/>
                  <w:spacing w:val="5"/>
                  <w:sz w:val="21"/>
                  <w:szCs w:val="21"/>
                  <w:lang w:eastAsia="en-IN"/>
                </w:rPr>
                <w:t>view.ts</w:t>
              </w:r>
              <w:proofErr w:type="spellEnd"/>
            </w:hyperlink>
            <w:r w:rsidRPr="000C1D36">
              <w:rPr>
                <w:rFonts w:ascii="Roboto" w:eastAsia="Times New Roman" w:hAnsi="Roboto" w:cs="Times New Roman"/>
                <w:color w:val="444444"/>
                <w:spacing w:val="5"/>
                <w:sz w:val="21"/>
                <w:szCs w:val="21"/>
                <w:lang w:eastAsia="en-IN"/>
              </w:rPr>
              <w:t>.</w:t>
            </w:r>
          </w:p>
        </w:tc>
      </w:tr>
      <w:tr w:rsidR="000C1D36" w:rsidRPr="000C1D36" w14:paraId="4FE65120" w14:textId="77777777" w:rsidTr="000C1D36">
        <w:tc>
          <w:tcPr>
            <w:tcW w:w="0" w:type="auto"/>
            <w:shd w:val="clear" w:color="auto" w:fill="FFFFFF"/>
            <w:tcMar>
              <w:top w:w="120" w:type="dxa"/>
              <w:left w:w="450" w:type="dxa"/>
              <w:bottom w:w="120" w:type="dxa"/>
              <w:right w:w="450" w:type="dxa"/>
            </w:tcMar>
            <w:vAlign w:val="center"/>
            <w:hideMark/>
          </w:tcPr>
          <w:p w14:paraId="46A413E0"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48" w:history="1">
              <w:proofErr w:type="spellStart"/>
              <w:r w:rsidR="000C1D36" w:rsidRPr="000C1D36">
                <w:rPr>
                  <w:rFonts w:ascii="Droid Sans Mono" w:eastAsia="Times New Roman" w:hAnsi="Droid Sans Mono" w:cs="Courier New"/>
                  <w:color w:val="444444"/>
                  <w:spacing w:val="5"/>
                  <w:sz w:val="19"/>
                  <w:szCs w:val="19"/>
                  <w:lang w:eastAsia="en-IN"/>
                </w:rPr>
                <w:t>defineInjectable</w:t>
              </w:r>
              <w:proofErr w:type="spellEnd"/>
            </w:hyperlink>
          </w:p>
        </w:tc>
        <w:tc>
          <w:tcPr>
            <w:tcW w:w="0" w:type="auto"/>
            <w:shd w:val="clear" w:color="auto" w:fill="FFFFFF"/>
            <w:tcMar>
              <w:top w:w="120" w:type="dxa"/>
              <w:left w:w="450" w:type="dxa"/>
              <w:bottom w:w="120" w:type="dxa"/>
              <w:right w:w="450" w:type="dxa"/>
            </w:tcMar>
            <w:vAlign w:val="center"/>
            <w:hideMark/>
          </w:tcPr>
          <w:p w14:paraId="1F9B5909"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ɵɵ</w:t>
            </w:r>
            <w:hyperlink r:id="rId49" w:history="1">
              <w:r w:rsidRPr="000C1D36">
                <w:rPr>
                  <w:rFonts w:ascii="Droid Sans Mono" w:eastAsia="Times New Roman" w:hAnsi="Droid Sans Mono" w:cs="Courier New"/>
                  <w:color w:val="444444"/>
                  <w:spacing w:val="5"/>
                  <w:sz w:val="21"/>
                  <w:szCs w:val="21"/>
                  <w:lang w:eastAsia="en-IN"/>
                </w:rPr>
                <w:t>defineInjectable</w:t>
              </w:r>
              <w:proofErr w:type="spellEnd"/>
            </w:hyperlink>
          </w:p>
        </w:tc>
        <w:tc>
          <w:tcPr>
            <w:tcW w:w="0" w:type="auto"/>
            <w:shd w:val="clear" w:color="auto" w:fill="FFFFFF"/>
            <w:tcMar>
              <w:top w:w="120" w:type="dxa"/>
              <w:left w:w="450" w:type="dxa"/>
              <w:bottom w:w="120" w:type="dxa"/>
              <w:right w:w="450" w:type="dxa"/>
            </w:tcMar>
            <w:vAlign w:val="center"/>
            <w:hideMark/>
          </w:tcPr>
          <w:p w14:paraId="25B36DE3"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v8</w:t>
            </w:r>
          </w:p>
        </w:tc>
        <w:tc>
          <w:tcPr>
            <w:tcW w:w="0" w:type="auto"/>
            <w:shd w:val="clear" w:color="auto" w:fill="FFFFFF"/>
            <w:tcMar>
              <w:top w:w="120" w:type="dxa"/>
              <w:left w:w="450" w:type="dxa"/>
              <w:bottom w:w="120" w:type="dxa"/>
              <w:right w:w="450" w:type="dxa"/>
            </w:tcMar>
            <w:vAlign w:val="center"/>
            <w:hideMark/>
          </w:tcPr>
          <w:p w14:paraId="6F8B591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Used only in generated code. No source code should depend on this API.</w:t>
            </w:r>
          </w:p>
        </w:tc>
      </w:tr>
      <w:tr w:rsidR="000C1D36" w:rsidRPr="000C1D36" w14:paraId="49DD67FC" w14:textId="77777777" w:rsidTr="000C1D36">
        <w:tc>
          <w:tcPr>
            <w:tcW w:w="0" w:type="auto"/>
            <w:shd w:val="clear" w:color="auto" w:fill="FFFFFF"/>
            <w:tcMar>
              <w:top w:w="120" w:type="dxa"/>
              <w:left w:w="450" w:type="dxa"/>
              <w:bottom w:w="120" w:type="dxa"/>
              <w:right w:w="450" w:type="dxa"/>
            </w:tcMar>
            <w:vAlign w:val="center"/>
            <w:hideMark/>
          </w:tcPr>
          <w:p w14:paraId="51C31D41"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50" w:anchor="entryComponents" w:history="1">
              <w:proofErr w:type="spellStart"/>
              <w:r w:rsidR="000C1D36" w:rsidRPr="000C1D36">
                <w:rPr>
                  <w:rFonts w:ascii="Droid Sans Mono" w:eastAsia="Times New Roman" w:hAnsi="Droid Sans Mono" w:cs="Courier New"/>
                  <w:color w:val="444444"/>
                  <w:spacing w:val="5"/>
                  <w:sz w:val="19"/>
                  <w:szCs w:val="19"/>
                  <w:lang w:eastAsia="en-IN"/>
                </w:rPr>
                <w:t>entryComponents</w:t>
              </w:r>
              <w:proofErr w:type="spellEnd"/>
            </w:hyperlink>
          </w:p>
        </w:tc>
        <w:tc>
          <w:tcPr>
            <w:tcW w:w="0" w:type="auto"/>
            <w:shd w:val="clear" w:color="auto" w:fill="FFFFFF"/>
            <w:tcMar>
              <w:top w:w="120" w:type="dxa"/>
              <w:left w:w="450" w:type="dxa"/>
              <w:bottom w:w="120" w:type="dxa"/>
              <w:right w:w="450" w:type="dxa"/>
            </w:tcMar>
            <w:vAlign w:val="center"/>
            <w:hideMark/>
          </w:tcPr>
          <w:p w14:paraId="45461E48"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c>
          <w:tcPr>
            <w:tcW w:w="0" w:type="auto"/>
            <w:shd w:val="clear" w:color="auto" w:fill="FFFFFF"/>
            <w:tcMar>
              <w:top w:w="120" w:type="dxa"/>
              <w:left w:w="450" w:type="dxa"/>
              <w:bottom w:w="120" w:type="dxa"/>
              <w:right w:w="450" w:type="dxa"/>
            </w:tcMar>
            <w:vAlign w:val="center"/>
            <w:hideMark/>
          </w:tcPr>
          <w:p w14:paraId="2E04779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v9</w:t>
            </w:r>
          </w:p>
        </w:tc>
        <w:tc>
          <w:tcPr>
            <w:tcW w:w="0" w:type="auto"/>
            <w:shd w:val="clear" w:color="auto" w:fill="FFFFFF"/>
            <w:tcMar>
              <w:top w:w="120" w:type="dxa"/>
              <w:left w:w="450" w:type="dxa"/>
              <w:bottom w:w="120" w:type="dxa"/>
              <w:right w:w="450" w:type="dxa"/>
            </w:tcMar>
            <w:vAlign w:val="center"/>
            <w:hideMark/>
          </w:tcPr>
          <w:p w14:paraId="7C6BAD1F"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See </w:t>
            </w:r>
            <w:hyperlink r:id="rId51" w:anchor="entryComponents" w:history="1">
              <w:proofErr w:type="spellStart"/>
              <w:r w:rsidRPr="000C1D36">
                <w:rPr>
                  <w:rFonts w:ascii="Droid Sans Mono" w:eastAsia="Times New Roman" w:hAnsi="Droid Sans Mono" w:cs="Courier New"/>
                  <w:color w:val="444444"/>
                  <w:spacing w:val="5"/>
                  <w:sz w:val="19"/>
                  <w:szCs w:val="19"/>
                  <w:lang w:eastAsia="en-IN"/>
                </w:rPr>
                <w:t>entryComponents</w:t>
              </w:r>
              <w:proofErr w:type="spellEnd"/>
            </w:hyperlink>
          </w:p>
        </w:tc>
      </w:tr>
      <w:tr w:rsidR="000C1D36" w:rsidRPr="000C1D36" w14:paraId="42F5DC9C" w14:textId="77777777" w:rsidTr="000C1D36">
        <w:tc>
          <w:tcPr>
            <w:tcW w:w="0" w:type="auto"/>
            <w:shd w:val="clear" w:color="auto" w:fill="FFFFFF"/>
            <w:tcMar>
              <w:top w:w="120" w:type="dxa"/>
              <w:left w:w="450" w:type="dxa"/>
              <w:bottom w:w="120" w:type="dxa"/>
              <w:right w:w="450" w:type="dxa"/>
            </w:tcMar>
            <w:vAlign w:val="center"/>
            <w:hideMark/>
          </w:tcPr>
          <w:p w14:paraId="4DEB13C6"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52" w:history="1">
              <w:r w:rsidR="000C1D36" w:rsidRPr="000C1D36">
                <w:rPr>
                  <w:rFonts w:ascii="Droid Sans Mono" w:eastAsia="Times New Roman" w:hAnsi="Droid Sans Mono" w:cs="Courier New"/>
                  <w:color w:val="444444"/>
                  <w:spacing w:val="5"/>
                  <w:sz w:val="19"/>
                  <w:szCs w:val="19"/>
                  <w:lang w:eastAsia="en-IN"/>
                </w:rPr>
                <w:t>ANALYZE_FOR_ENTRY_COMPONENTS</w:t>
              </w:r>
            </w:hyperlink>
          </w:p>
        </w:tc>
        <w:tc>
          <w:tcPr>
            <w:tcW w:w="0" w:type="auto"/>
            <w:shd w:val="clear" w:color="auto" w:fill="FFFFFF"/>
            <w:tcMar>
              <w:top w:w="120" w:type="dxa"/>
              <w:left w:w="450" w:type="dxa"/>
              <w:bottom w:w="120" w:type="dxa"/>
              <w:right w:w="450" w:type="dxa"/>
            </w:tcMar>
            <w:vAlign w:val="center"/>
            <w:hideMark/>
          </w:tcPr>
          <w:p w14:paraId="4E627BF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c>
          <w:tcPr>
            <w:tcW w:w="0" w:type="auto"/>
            <w:shd w:val="clear" w:color="auto" w:fill="FFFFFF"/>
            <w:tcMar>
              <w:top w:w="120" w:type="dxa"/>
              <w:left w:w="450" w:type="dxa"/>
              <w:bottom w:w="120" w:type="dxa"/>
              <w:right w:w="450" w:type="dxa"/>
            </w:tcMar>
            <w:vAlign w:val="center"/>
            <w:hideMark/>
          </w:tcPr>
          <w:p w14:paraId="333B18FC"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v9</w:t>
            </w:r>
          </w:p>
        </w:tc>
        <w:tc>
          <w:tcPr>
            <w:tcW w:w="0" w:type="auto"/>
            <w:shd w:val="clear" w:color="auto" w:fill="FFFFFF"/>
            <w:tcMar>
              <w:top w:w="120" w:type="dxa"/>
              <w:left w:w="450" w:type="dxa"/>
              <w:bottom w:w="120" w:type="dxa"/>
              <w:right w:w="450" w:type="dxa"/>
            </w:tcMar>
            <w:vAlign w:val="center"/>
            <w:hideMark/>
          </w:tcPr>
          <w:p w14:paraId="7D3A5C5A"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See </w:t>
            </w:r>
            <w:hyperlink r:id="rId53" w:anchor="entryComponents" w:history="1">
              <w:r w:rsidRPr="000C1D36">
                <w:rPr>
                  <w:rFonts w:ascii="Droid Sans Mono" w:eastAsia="Times New Roman" w:hAnsi="Droid Sans Mono" w:cs="Courier New"/>
                  <w:color w:val="444444"/>
                  <w:spacing w:val="5"/>
                  <w:sz w:val="19"/>
                  <w:szCs w:val="19"/>
                  <w:lang w:eastAsia="en-IN"/>
                </w:rPr>
                <w:t>ANALYZE_FOR_ENTRY_COMPONENTS</w:t>
              </w:r>
            </w:hyperlink>
          </w:p>
        </w:tc>
      </w:tr>
      <w:tr w:rsidR="000C1D36" w:rsidRPr="000C1D36" w14:paraId="260C486E" w14:textId="77777777" w:rsidTr="000C1D36">
        <w:tc>
          <w:tcPr>
            <w:tcW w:w="0" w:type="auto"/>
            <w:shd w:val="clear" w:color="auto" w:fill="FFFFFF"/>
            <w:tcMar>
              <w:top w:w="120" w:type="dxa"/>
              <w:left w:w="450" w:type="dxa"/>
              <w:bottom w:w="120" w:type="dxa"/>
              <w:right w:w="450" w:type="dxa"/>
            </w:tcMar>
            <w:vAlign w:val="center"/>
            <w:hideMark/>
          </w:tcPr>
          <w:p w14:paraId="6D1D2682"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54" w:history="1">
              <w:proofErr w:type="spellStart"/>
              <w:r w:rsidR="000C1D36" w:rsidRPr="000C1D36">
                <w:rPr>
                  <w:rFonts w:ascii="Droid Sans Mono" w:eastAsia="Times New Roman" w:hAnsi="Droid Sans Mono" w:cs="Courier New"/>
                  <w:color w:val="444444"/>
                  <w:spacing w:val="5"/>
                  <w:sz w:val="21"/>
                  <w:szCs w:val="21"/>
                  <w:lang w:eastAsia="en-IN"/>
                </w:rPr>
                <w:t>ModuleWithProviders</w:t>
              </w:r>
              <w:proofErr w:type="spellEnd"/>
            </w:hyperlink>
            <w:r w:rsidR="000C1D36" w:rsidRPr="000C1D36">
              <w:rPr>
                <w:rFonts w:ascii="Roboto" w:eastAsia="Times New Roman" w:hAnsi="Roboto" w:cs="Times New Roman"/>
                <w:color w:val="444444"/>
                <w:spacing w:val="5"/>
                <w:sz w:val="21"/>
                <w:szCs w:val="21"/>
                <w:lang w:eastAsia="en-IN"/>
              </w:rPr>
              <w:t xml:space="preserve"> without a generic</w:t>
            </w:r>
          </w:p>
        </w:tc>
        <w:tc>
          <w:tcPr>
            <w:tcW w:w="0" w:type="auto"/>
            <w:shd w:val="clear" w:color="auto" w:fill="FFFFFF"/>
            <w:tcMar>
              <w:top w:w="120" w:type="dxa"/>
              <w:left w:w="450" w:type="dxa"/>
              <w:bottom w:w="120" w:type="dxa"/>
              <w:right w:w="450" w:type="dxa"/>
            </w:tcMar>
            <w:vAlign w:val="center"/>
            <w:hideMark/>
          </w:tcPr>
          <w:p w14:paraId="125B4144"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55" w:history="1">
              <w:proofErr w:type="spellStart"/>
              <w:r w:rsidR="000C1D36" w:rsidRPr="000C1D36">
                <w:rPr>
                  <w:rFonts w:ascii="Droid Sans Mono" w:eastAsia="Times New Roman" w:hAnsi="Droid Sans Mono" w:cs="Courier New"/>
                  <w:color w:val="444444"/>
                  <w:spacing w:val="5"/>
                  <w:sz w:val="21"/>
                  <w:szCs w:val="21"/>
                  <w:lang w:eastAsia="en-IN"/>
                </w:rPr>
                <w:t>ModuleWithProviders</w:t>
              </w:r>
              <w:proofErr w:type="spellEnd"/>
            </w:hyperlink>
            <w:r w:rsidR="000C1D36" w:rsidRPr="000C1D36">
              <w:rPr>
                <w:rFonts w:ascii="Roboto" w:eastAsia="Times New Roman" w:hAnsi="Roboto" w:cs="Times New Roman"/>
                <w:color w:val="444444"/>
                <w:spacing w:val="5"/>
                <w:sz w:val="21"/>
                <w:szCs w:val="21"/>
                <w:lang w:eastAsia="en-IN"/>
              </w:rPr>
              <w:t xml:space="preserve"> with a generic</w:t>
            </w:r>
          </w:p>
        </w:tc>
        <w:tc>
          <w:tcPr>
            <w:tcW w:w="0" w:type="auto"/>
            <w:shd w:val="clear" w:color="auto" w:fill="FFFFFF"/>
            <w:tcMar>
              <w:top w:w="120" w:type="dxa"/>
              <w:left w:w="450" w:type="dxa"/>
              <w:bottom w:w="120" w:type="dxa"/>
              <w:right w:w="450" w:type="dxa"/>
            </w:tcMar>
            <w:vAlign w:val="center"/>
            <w:hideMark/>
          </w:tcPr>
          <w:p w14:paraId="51E380E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v9</w:t>
            </w:r>
          </w:p>
        </w:tc>
        <w:tc>
          <w:tcPr>
            <w:tcW w:w="0" w:type="auto"/>
            <w:shd w:val="clear" w:color="auto" w:fill="FFFFFF"/>
            <w:tcMar>
              <w:top w:w="120" w:type="dxa"/>
              <w:left w:w="450" w:type="dxa"/>
              <w:bottom w:w="120" w:type="dxa"/>
              <w:right w:w="450" w:type="dxa"/>
            </w:tcMar>
            <w:vAlign w:val="center"/>
            <w:hideMark/>
          </w:tcPr>
          <w:p w14:paraId="1FD413E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See </w:t>
            </w:r>
            <w:hyperlink r:id="rId56" w:anchor="moduleWithProviders" w:history="1">
              <w:proofErr w:type="spellStart"/>
              <w:r w:rsidRPr="000C1D36">
                <w:rPr>
                  <w:rFonts w:ascii="Droid Sans Mono" w:eastAsia="Times New Roman" w:hAnsi="Droid Sans Mono" w:cs="Courier New"/>
                  <w:color w:val="444444"/>
                  <w:spacing w:val="5"/>
                  <w:sz w:val="19"/>
                  <w:szCs w:val="19"/>
                  <w:lang w:eastAsia="en-IN"/>
                </w:rPr>
                <w:t>ModuleWithProviders</w:t>
              </w:r>
              <w:proofErr w:type="spellEnd"/>
              <w:r w:rsidRPr="000C1D36">
                <w:rPr>
                  <w:rFonts w:ascii="Roboto" w:eastAsia="Times New Roman" w:hAnsi="Roboto" w:cs="Times New Roman"/>
                  <w:color w:val="444444"/>
                  <w:spacing w:val="5"/>
                  <w:sz w:val="21"/>
                  <w:szCs w:val="21"/>
                  <w:lang w:eastAsia="en-IN"/>
                </w:rPr>
                <w:t xml:space="preserve"> section</w:t>
              </w:r>
            </w:hyperlink>
          </w:p>
        </w:tc>
      </w:tr>
      <w:tr w:rsidR="000C1D36" w:rsidRPr="000C1D36" w14:paraId="0F3E043B" w14:textId="77777777" w:rsidTr="000C1D36">
        <w:tc>
          <w:tcPr>
            <w:tcW w:w="0" w:type="auto"/>
            <w:shd w:val="clear" w:color="auto" w:fill="FFFFFF"/>
            <w:tcMar>
              <w:top w:w="120" w:type="dxa"/>
              <w:left w:w="450" w:type="dxa"/>
              <w:bottom w:w="120" w:type="dxa"/>
              <w:right w:w="450" w:type="dxa"/>
            </w:tcMar>
            <w:vAlign w:val="center"/>
            <w:hideMark/>
          </w:tcPr>
          <w:p w14:paraId="404370B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Undecorated base classes that use Angular features</w:t>
            </w:r>
          </w:p>
        </w:tc>
        <w:tc>
          <w:tcPr>
            <w:tcW w:w="0" w:type="auto"/>
            <w:shd w:val="clear" w:color="auto" w:fill="FFFFFF"/>
            <w:tcMar>
              <w:top w:w="120" w:type="dxa"/>
              <w:left w:w="450" w:type="dxa"/>
              <w:bottom w:w="120" w:type="dxa"/>
              <w:right w:w="450" w:type="dxa"/>
            </w:tcMar>
            <w:vAlign w:val="center"/>
            <w:hideMark/>
          </w:tcPr>
          <w:p w14:paraId="7646E9C6"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Base classes with </w:t>
            </w:r>
            <w:r w:rsidRPr="000C1D36">
              <w:rPr>
                <w:rFonts w:ascii="Droid Sans Mono" w:eastAsia="Times New Roman" w:hAnsi="Droid Sans Mono" w:cs="Courier New"/>
                <w:color w:val="444444"/>
                <w:spacing w:val="5"/>
                <w:sz w:val="19"/>
                <w:szCs w:val="19"/>
                <w:lang w:eastAsia="en-IN"/>
              </w:rPr>
              <w:t>@</w:t>
            </w:r>
            <w:hyperlink r:id="rId57" w:history="1">
              <w:r w:rsidRPr="000C1D36">
                <w:rPr>
                  <w:rFonts w:ascii="Droid Sans Mono" w:eastAsia="Times New Roman" w:hAnsi="Droid Sans Mono" w:cs="Courier New"/>
                  <w:color w:val="444444"/>
                  <w:spacing w:val="5"/>
                  <w:sz w:val="21"/>
                  <w:szCs w:val="21"/>
                  <w:lang w:eastAsia="en-IN"/>
                </w:rPr>
                <w:t>Directive</w:t>
              </w:r>
            </w:hyperlink>
            <w:r w:rsidRPr="000C1D36">
              <w:rPr>
                <w:rFonts w:ascii="Droid Sans Mono" w:eastAsia="Times New Roman" w:hAnsi="Droid Sans Mono" w:cs="Courier New"/>
                <w:color w:val="444444"/>
                <w:spacing w:val="5"/>
                <w:sz w:val="19"/>
                <w:szCs w:val="19"/>
                <w:lang w:eastAsia="en-IN"/>
              </w:rPr>
              <w:t>()</w:t>
            </w:r>
            <w:r w:rsidRPr="000C1D36">
              <w:rPr>
                <w:rFonts w:ascii="Roboto" w:eastAsia="Times New Roman" w:hAnsi="Roboto" w:cs="Times New Roman"/>
                <w:color w:val="444444"/>
                <w:spacing w:val="5"/>
                <w:sz w:val="21"/>
                <w:szCs w:val="21"/>
                <w:lang w:eastAsia="en-IN"/>
              </w:rPr>
              <w:t xml:space="preserve"> decorator that use Angular features</w:t>
            </w:r>
          </w:p>
        </w:tc>
        <w:tc>
          <w:tcPr>
            <w:tcW w:w="0" w:type="auto"/>
            <w:shd w:val="clear" w:color="auto" w:fill="FFFFFF"/>
            <w:tcMar>
              <w:top w:w="120" w:type="dxa"/>
              <w:left w:w="450" w:type="dxa"/>
              <w:bottom w:w="120" w:type="dxa"/>
              <w:right w:w="450" w:type="dxa"/>
            </w:tcMar>
            <w:vAlign w:val="center"/>
            <w:hideMark/>
          </w:tcPr>
          <w:p w14:paraId="198348F8"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v9</w:t>
            </w:r>
          </w:p>
        </w:tc>
        <w:tc>
          <w:tcPr>
            <w:tcW w:w="0" w:type="auto"/>
            <w:shd w:val="clear" w:color="auto" w:fill="FFFFFF"/>
            <w:tcMar>
              <w:top w:w="120" w:type="dxa"/>
              <w:left w:w="450" w:type="dxa"/>
              <w:bottom w:w="120" w:type="dxa"/>
              <w:right w:w="450" w:type="dxa"/>
            </w:tcMar>
            <w:vAlign w:val="center"/>
            <w:hideMark/>
          </w:tcPr>
          <w:p w14:paraId="5C93054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See </w:t>
            </w:r>
            <w:hyperlink r:id="rId58" w:anchor="undecorated-base-classes" w:history="1">
              <w:r w:rsidRPr="000C1D36">
                <w:rPr>
                  <w:rFonts w:ascii="Roboto" w:eastAsia="Times New Roman" w:hAnsi="Roboto" w:cs="Times New Roman"/>
                  <w:color w:val="444444"/>
                  <w:spacing w:val="5"/>
                  <w:sz w:val="21"/>
                  <w:szCs w:val="21"/>
                  <w:lang w:eastAsia="en-IN"/>
                </w:rPr>
                <w:t>undecorated base classes section</w:t>
              </w:r>
            </w:hyperlink>
          </w:p>
        </w:tc>
      </w:tr>
    </w:tbl>
    <w:p w14:paraId="59350EF1"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@angular/core/</w:t>
      </w:r>
      <w:proofErr w:type="spellStart"/>
      <w:r w:rsidRPr="000C1D36">
        <w:rPr>
          <w:rFonts w:ascii="Roboto" w:eastAsia="Times New Roman" w:hAnsi="Roboto" w:cs="Times New Roman"/>
          <w:color w:val="333333"/>
          <w:sz w:val="30"/>
          <w:szCs w:val="30"/>
          <w:lang w:val="en" w:eastAsia="en-IN"/>
        </w:rPr>
        <w:t>testing</w:t>
      </w:r>
      <w:hyperlink r:id="rId59" w:anchor="angularcoretesting"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36"/>
        <w:gridCol w:w="2375"/>
        <w:gridCol w:w="2504"/>
        <w:gridCol w:w="2211"/>
      </w:tblGrid>
      <w:tr w:rsidR="000C1D36" w:rsidRPr="000C1D36" w14:paraId="4F7EBC6E" w14:textId="77777777" w:rsidTr="000C1D36">
        <w:trPr>
          <w:tblHeader/>
        </w:trPr>
        <w:tc>
          <w:tcPr>
            <w:tcW w:w="0" w:type="auto"/>
            <w:shd w:val="clear" w:color="auto" w:fill="FFFFFF"/>
            <w:tcMar>
              <w:top w:w="195" w:type="dxa"/>
              <w:left w:w="480" w:type="dxa"/>
              <w:bottom w:w="195" w:type="dxa"/>
              <w:right w:w="480" w:type="dxa"/>
            </w:tcMar>
            <w:vAlign w:val="center"/>
            <w:hideMark/>
          </w:tcPr>
          <w:p w14:paraId="638B26A4"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lastRenderedPageBreak/>
              <w:t>API</w:t>
            </w:r>
          </w:p>
        </w:tc>
        <w:tc>
          <w:tcPr>
            <w:tcW w:w="0" w:type="auto"/>
            <w:shd w:val="clear" w:color="auto" w:fill="FFFFFF"/>
            <w:tcMar>
              <w:top w:w="195" w:type="dxa"/>
              <w:left w:w="480" w:type="dxa"/>
              <w:bottom w:w="195" w:type="dxa"/>
              <w:right w:w="480" w:type="dxa"/>
            </w:tcMar>
            <w:vAlign w:val="center"/>
            <w:hideMark/>
          </w:tcPr>
          <w:p w14:paraId="6C563B6A"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Replacement</w:t>
            </w:r>
          </w:p>
        </w:tc>
        <w:tc>
          <w:tcPr>
            <w:tcW w:w="0" w:type="auto"/>
            <w:shd w:val="clear" w:color="auto" w:fill="FFFFFF"/>
            <w:tcMar>
              <w:top w:w="195" w:type="dxa"/>
              <w:left w:w="480" w:type="dxa"/>
              <w:bottom w:w="195" w:type="dxa"/>
              <w:right w:w="480" w:type="dxa"/>
            </w:tcMar>
            <w:vAlign w:val="center"/>
            <w:hideMark/>
          </w:tcPr>
          <w:p w14:paraId="4332498B"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Deprecation announced</w:t>
            </w:r>
          </w:p>
        </w:tc>
        <w:tc>
          <w:tcPr>
            <w:tcW w:w="0" w:type="auto"/>
            <w:shd w:val="clear" w:color="auto" w:fill="FFFFFF"/>
            <w:tcMar>
              <w:top w:w="195" w:type="dxa"/>
              <w:left w:w="480" w:type="dxa"/>
              <w:bottom w:w="195" w:type="dxa"/>
              <w:right w:w="480" w:type="dxa"/>
            </w:tcMar>
            <w:vAlign w:val="center"/>
            <w:hideMark/>
          </w:tcPr>
          <w:p w14:paraId="7B3C3308"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Notes</w:t>
            </w:r>
          </w:p>
        </w:tc>
      </w:tr>
      <w:tr w:rsidR="000C1D36" w:rsidRPr="000C1D36" w14:paraId="730699C3" w14:textId="77777777" w:rsidTr="000C1D36">
        <w:tc>
          <w:tcPr>
            <w:tcW w:w="0" w:type="auto"/>
            <w:shd w:val="clear" w:color="auto" w:fill="FFFFFF"/>
            <w:tcMar>
              <w:top w:w="120" w:type="dxa"/>
              <w:left w:w="450" w:type="dxa"/>
              <w:bottom w:w="120" w:type="dxa"/>
              <w:right w:w="450" w:type="dxa"/>
            </w:tcMar>
            <w:vAlign w:val="center"/>
            <w:hideMark/>
          </w:tcPr>
          <w:p w14:paraId="4C0FB1FC"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60" w:anchor="get" w:history="1">
              <w:proofErr w:type="spellStart"/>
              <w:r w:rsidR="000C1D36" w:rsidRPr="000C1D36">
                <w:rPr>
                  <w:rFonts w:ascii="Droid Sans Mono" w:eastAsia="Times New Roman" w:hAnsi="Droid Sans Mono" w:cs="Courier New"/>
                  <w:color w:val="444444"/>
                  <w:spacing w:val="5"/>
                  <w:sz w:val="19"/>
                  <w:szCs w:val="19"/>
                  <w:lang w:eastAsia="en-IN"/>
                </w:rPr>
                <w:t>TestBed.get</w:t>
              </w:r>
              <w:proofErr w:type="spellEnd"/>
            </w:hyperlink>
          </w:p>
        </w:tc>
        <w:tc>
          <w:tcPr>
            <w:tcW w:w="0" w:type="auto"/>
            <w:shd w:val="clear" w:color="auto" w:fill="FFFFFF"/>
            <w:tcMar>
              <w:top w:w="120" w:type="dxa"/>
              <w:left w:w="450" w:type="dxa"/>
              <w:bottom w:w="120" w:type="dxa"/>
              <w:right w:w="450" w:type="dxa"/>
            </w:tcMar>
            <w:vAlign w:val="center"/>
            <w:hideMark/>
          </w:tcPr>
          <w:p w14:paraId="112BEB37"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61" w:anchor="inject" w:history="1">
              <w:proofErr w:type="spellStart"/>
              <w:r w:rsidR="000C1D36" w:rsidRPr="000C1D36">
                <w:rPr>
                  <w:rFonts w:ascii="Droid Sans Mono" w:eastAsia="Times New Roman" w:hAnsi="Droid Sans Mono" w:cs="Courier New"/>
                  <w:color w:val="444444"/>
                  <w:spacing w:val="5"/>
                  <w:sz w:val="19"/>
                  <w:szCs w:val="19"/>
                  <w:lang w:eastAsia="en-IN"/>
                </w:rPr>
                <w:t>TestBed.inject</w:t>
              </w:r>
              <w:proofErr w:type="spellEnd"/>
            </w:hyperlink>
          </w:p>
        </w:tc>
        <w:tc>
          <w:tcPr>
            <w:tcW w:w="0" w:type="auto"/>
            <w:shd w:val="clear" w:color="auto" w:fill="FFFFFF"/>
            <w:tcMar>
              <w:top w:w="120" w:type="dxa"/>
              <w:left w:w="450" w:type="dxa"/>
              <w:bottom w:w="120" w:type="dxa"/>
              <w:right w:w="450" w:type="dxa"/>
            </w:tcMar>
            <w:vAlign w:val="center"/>
            <w:hideMark/>
          </w:tcPr>
          <w:p w14:paraId="5CEB4836"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v9</w:t>
            </w:r>
          </w:p>
        </w:tc>
        <w:tc>
          <w:tcPr>
            <w:tcW w:w="0" w:type="auto"/>
            <w:shd w:val="clear" w:color="auto" w:fill="FFFFFF"/>
            <w:tcMar>
              <w:top w:w="120" w:type="dxa"/>
              <w:left w:w="450" w:type="dxa"/>
              <w:bottom w:w="120" w:type="dxa"/>
              <w:right w:w="450" w:type="dxa"/>
            </w:tcMar>
            <w:vAlign w:val="center"/>
            <w:hideMark/>
          </w:tcPr>
          <w:p w14:paraId="493E386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Same </w:t>
            </w:r>
            <w:proofErr w:type="spellStart"/>
            <w:r w:rsidRPr="000C1D36">
              <w:rPr>
                <w:rFonts w:ascii="Roboto" w:eastAsia="Times New Roman" w:hAnsi="Roboto" w:cs="Times New Roman"/>
                <w:color w:val="444444"/>
                <w:spacing w:val="5"/>
                <w:sz w:val="21"/>
                <w:szCs w:val="21"/>
                <w:lang w:eastAsia="en-IN"/>
              </w:rPr>
              <w:t>behavior</w:t>
            </w:r>
            <w:proofErr w:type="spellEnd"/>
            <w:r w:rsidRPr="000C1D36">
              <w:rPr>
                <w:rFonts w:ascii="Roboto" w:eastAsia="Times New Roman" w:hAnsi="Roboto" w:cs="Times New Roman"/>
                <w:color w:val="444444"/>
                <w:spacing w:val="5"/>
                <w:sz w:val="21"/>
                <w:szCs w:val="21"/>
                <w:lang w:eastAsia="en-IN"/>
              </w:rPr>
              <w:t>, but type safe.</w:t>
            </w:r>
          </w:p>
        </w:tc>
      </w:tr>
    </w:tbl>
    <w:p w14:paraId="5F45BF94"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@angular/</w:t>
      </w:r>
      <w:proofErr w:type="spellStart"/>
      <w:r w:rsidRPr="000C1D36">
        <w:rPr>
          <w:rFonts w:ascii="Roboto" w:eastAsia="Times New Roman" w:hAnsi="Roboto" w:cs="Times New Roman"/>
          <w:color w:val="333333"/>
          <w:sz w:val="30"/>
          <w:szCs w:val="30"/>
          <w:lang w:val="en" w:eastAsia="en-IN"/>
        </w:rPr>
        <w:t>forms</w:t>
      </w:r>
      <w:hyperlink r:id="rId62" w:anchor="angularforms"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92"/>
        <w:gridCol w:w="3162"/>
        <w:gridCol w:w="2385"/>
        <w:gridCol w:w="1587"/>
      </w:tblGrid>
      <w:tr w:rsidR="000C1D36" w:rsidRPr="000C1D36" w14:paraId="22F1E6EE" w14:textId="77777777" w:rsidTr="000C1D36">
        <w:trPr>
          <w:tblHeader/>
        </w:trPr>
        <w:tc>
          <w:tcPr>
            <w:tcW w:w="0" w:type="auto"/>
            <w:shd w:val="clear" w:color="auto" w:fill="FFFFFF"/>
            <w:tcMar>
              <w:top w:w="195" w:type="dxa"/>
              <w:left w:w="480" w:type="dxa"/>
              <w:bottom w:w="195" w:type="dxa"/>
              <w:right w:w="480" w:type="dxa"/>
            </w:tcMar>
            <w:vAlign w:val="center"/>
            <w:hideMark/>
          </w:tcPr>
          <w:p w14:paraId="11D386C8"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API</w:t>
            </w:r>
          </w:p>
        </w:tc>
        <w:tc>
          <w:tcPr>
            <w:tcW w:w="0" w:type="auto"/>
            <w:shd w:val="clear" w:color="auto" w:fill="FFFFFF"/>
            <w:tcMar>
              <w:top w:w="195" w:type="dxa"/>
              <w:left w:w="480" w:type="dxa"/>
              <w:bottom w:w="195" w:type="dxa"/>
              <w:right w:w="480" w:type="dxa"/>
            </w:tcMar>
            <w:vAlign w:val="center"/>
            <w:hideMark/>
          </w:tcPr>
          <w:p w14:paraId="7AE65D5A"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Replacement</w:t>
            </w:r>
          </w:p>
        </w:tc>
        <w:tc>
          <w:tcPr>
            <w:tcW w:w="0" w:type="auto"/>
            <w:shd w:val="clear" w:color="auto" w:fill="FFFFFF"/>
            <w:tcMar>
              <w:top w:w="195" w:type="dxa"/>
              <w:left w:w="480" w:type="dxa"/>
              <w:bottom w:w="195" w:type="dxa"/>
              <w:right w:w="480" w:type="dxa"/>
            </w:tcMar>
            <w:vAlign w:val="center"/>
            <w:hideMark/>
          </w:tcPr>
          <w:p w14:paraId="72983676"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Deprecation announced</w:t>
            </w:r>
          </w:p>
        </w:tc>
        <w:tc>
          <w:tcPr>
            <w:tcW w:w="0" w:type="auto"/>
            <w:shd w:val="clear" w:color="auto" w:fill="FFFFFF"/>
            <w:tcMar>
              <w:top w:w="195" w:type="dxa"/>
              <w:left w:w="480" w:type="dxa"/>
              <w:bottom w:w="195" w:type="dxa"/>
              <w:right w:w="480" w:type="dxa"/>
            </w:tcMar>
            <w:vAlign w:val="center"/>
            <w:hideMark/>
          </w:tcPr>
          <w:p w14:paraId="546E34F1"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Notes</w:t>
            </w:r>
          </w:p>
        </w:tc>
      </w:tr>
      <w:tr w:rsidR="000C1D36" w:rsidRPr="000C1D36" w14:paraId="63DDC03F" w14:textId="77777777" w:rsidTr="000C1D36">
        <w:tc>
          <w:tcPr>
            <w:tcW w:w="0" w:type="auto"/>
            <w:shd w:val="clear" w:color="auto" w:fill="FFFFFF"/>
            <w:tcMar>
              <w:top w:w="120" w:type="dxa"/>
              <w:left w:w="450" w:type="dxa"/>
              <w:bottom w:w="120" w:type="dxa"/>
              <w:right w:w="450" w:type="dxa"/>
            </w:tcMar>
            <w:vAlign w:val="center"/>
            <w:hideMark/>
          </w:tcPr>
          <w:p w14:paraId="35350916"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63" w:anchor="ngmodel-reactive" w:history="1">
              <w:proofErr w:type="spellStart"/>
              <w:r w:rsidR="000C1D36" w:rsidRPr="000C1D36">
                <w:rPr>
                  <w:rFonts w:ascii="Droid Sans Mono" w:eastAsia="Times New Roman" w:hAnsi="Droid Sans Mono" w:cs="Courier New"/>
                  <w:color w:val="444444"/>
                  <w:spacing w:val="5"/>
                  <w:sz w:val="19"/>
                  <w:szCs w:val="19"/>
                  <w:lang w:eastAsia="en-IN"/>
                </w:rPr>
                <w:t>ngModel</w:t>
              </w:r>
              <w:proofErr w:type="spellEnd"/>
              <w:r w:rsidR="000C1D36" w:rsidRPr="000C1D36">
                <w:rPr>
                  <w:rFonts w:ascii="Roboto" w:eastAsia="Times New Roman" w:hAnsi="Roboto" w:cs="Times New Roman"/>
                  <w:color w:val="444444"/>
                  <w:spacing w:val="5"/>
                  <w:sz w:val="21"/>
                  <w:szCs w:val="21"/>
                  <w:lang w:eastAsia="en-IN"/>
                </w:rPr>
                <w:t xml:space="preserve"> with reactive forms</w:t>
              </w:r>
            </w:hyperlink>
          </w:p>
        </w:tc>
        <w:tc>
          <w:tcPr>
            <w:tcW w:w="0" w:type="auto"/>
            <w:shd w:val="clear" w:color="auto" w:fill="FFFFFF"/>
            <w:tcMar>
              <w:top w:w="120" w:type="dxa"/>
              <w:left w:w="450" w:type="dxa"/>
              <w:bottom w:w="120" w:type="dxa"/>
              <w:right w:w="450" w:type="dxa"/>
            </w:tcMar>
            <w:vAlign w:val="center"/>
            <w:hideMark/>
          </w:tcPr>
          <w:p w14:paraId="4EAA558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See </w:t>
            </w:r>
            <w:hyperlink r:id="rId64" w:anchor="use-with-ngmodel" w:history="1">
              <w:proofErr w:type="spellStart"/>
              <w:r w:rsidRPr="000C1D36">
                <w:rPr>
                  <w:rFonts w:ascii="Roboto" w:eastAsia="Times New Roman" w:hAnsi="Roboto" w:cs="Times New Roman"/>
                  <w:color w:val="444444"/>
                  <w:spacing w:val="5"/>
                  <w:sz w:val="21"/>
                  <w:szCs w:val="21"/>
                  <w:lang w:eastAsia="en-IN"/>
                </w:rPr>
                <w:t>FormControlDirective</w:t>
              </w:r>
              <w:proofErr w:type="spellEnd"/>
              <w:r w:rsidRPr="000C1D36">
                <w:rPr>
                  <w:rFonts w:ascii="Roboto" w:eastAsia="Times New Roman" w:hAnsi="Roboto" w:cs="Times New Roman"/>
                  <w:color w:val="444444"/>
                  <w:spacing w:val="5"/>
                  <w:sz w:val="21"/>
                  <w:szCs w:val="21"/>
                  <w:lang w:eastAsia="en-IN"/>
                </w:rPr>
                <w:t xml:space="preserve"> usage notes</w:t>
              </w:r>
            </w:hyperlink>
          </w:p>
        </w:tc>
        <w:tc>
          <w:tcPr>
            <w:tcW w:w="0" w:type="auto"/>
            <w:shd w:val="clear" w:color="auto" w:fill="FFFFFF"/>
            <w:tcMar>
              <w:top w:w="120" w:type="dxa"/>
              <w:left w:w="450" w:type="dxa"/>
              <w:bottom w:w="120" w:type="dxa"/>
              <w:right w:w="450" w:type="dxa"/>
            </w:tcMar>
            <w:vAlign w:val="center"/>
            <w:hideMark/>
          </w:tcPr>
          <w:p w14:paraId="77A0E3C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v6</w:t>
            </w:r>
          </w:p>
        </w:tc>
        <w:tc>
          <w:tcPr>
            <w:tcW w:w="0" w:type="auto"/>
            <w:shd w:val="clear" w:color="auto" w:fill="FFFFFF"/>
            <w:tcMar>
              <w:top w:w="120" w:type="dxa"/>
              <w:left w:w="450" w:type="dxa"/>
              <w:bottom w:w="120" w:type="dxa"/>
              <w:right w:w="450" w:type="dxa"/>
            </w:tcMar>
            <w:vAlign w:val="center"/>
            <w:hideMark/>
          </w:tcPr>
          <w:p w14:paraId="724F3629"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bl>
    <w:p w14:paraId="4D252CBE"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@angular/</w:t>
      </w:r>
      <w:proofErr w:type="spellStart"/>
      <w:r w:rsidRPr="000C1D36">
        <w:rPr>
          <w:rFonts w:ascii="Roboto" w:eastAsia="Times New Roman" w:hAnsi="Roboto" w:cs="Times New Roman"/>
          <w:color w:val="333333"/>
          <w:sz w:val="30"/>
          <w:szCs w:val="30"/>
          <w:lang w:val="en" w:eastAsia="en-IN"/>
        </w:rPr>
        <w:t>router</w:t>
      </w:r>
      <w:hyperlink r:id="rId65" w:anchor="angularrouter"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66"/>
        <w:gridCol w:w="2683"/>
        <w:gridCol w:w="2144"/>
        <w:gridCol w:w="1533"/>
      </w:tblGrid>
      <w:tr w:rsidR="000C1D36" w:rsidRPr="000C1D36" w14:paraId="6653E277" w14:textId="77777777" w:rsidTr="000C1D36">
        <w:trPr>
          <w:tblHeader/>
        </w:trPr>
        <w:tc>
          <w:tcPr>
            <w:tcW w:w="0" w:type="auto"/>
            <w:shd w:val="clear" w:color="auto" w:fill="FFFFFF"/>
            <w:tcMar>
              <w:top w:w="195" w:type="dxa"/>
              <w:left w:w="480" w:type="dxa"/>
              <w:bottom w:w="195" w:type="dxa"/>
              <w:right w:w="480" w:type="dxa"/>
            </w:tcMar>
            <w:vAlign w:val="center"/>
            <w:hideMark/>
          </w:tcPr>
          <w:p w14:paraId="26325888"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API</w:t>
            </w:r>
          </w:p>
        </w:tc>
        <w:tc>
          <w:tcPr>
            <w:tcW w:w="0" w:type="auto"/>
            <w:shd w:val="clear" w:color="auto" w:fill="FFFFFF"/>
            <w:tcMar>
              <w:top w:w="195" w:type="dxa"/>
              <w:left w:w="480" w:type="dxa"/>
              <w:bottom w:w="195" w:type="dxa"/>
              <w:right w:w="480" w:type="dxa"/>
            </w:tcMar>
            <w:vAlign w:val="center"/>
            <w:hideMark/>
          </w:tcPr>
          <w:p w14:paraId="747B1545"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Replacement</w:t>
            </w:r>
          </w:p>
        </w:tc>
        <w:tc>
          <w:tcPr>
            <w:tcW w:w="0" w:type="auto"/>
            <w:shd w:val="clear" w:color="auto" w:fill="FFFFFF"/>
            <w:tcMar>
              <w:top w:w="195" w:type="dxa"/>
              <w:left w:w="480" w:type="dxa"/>
              <w:bottom w:w="195" w:type="dxa"/>
              <w:right w:w="480" w:type="dxa"/>
            </w:tcMar>
            <w:vAlign w:val="center"/>
            <w:hideMark/>
          </w:tcPr>
          <w:p w14:paraId="30EBFD4A"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Deprecation announced</w:t>
            </w:r>
          </w:p>
        </w:tc>
        <w:tc>
          <w:tcPr>
            <w:tcW w:w="0" w:type="auto"/>
            <w:shd w:val="clear" w:color="auto" w:fill="FFFFFF"/>
            <w:tcMar>
              <w:top w:w="195" w:type="dxa"/>
              <w:left w:w="480" w:type="dxa"/>
              <w:bottom w:w="195" w:type="dxa"/>
              <w:right w:w="480" w:type="dxa"/>
            </w:tcMar>
            <w:vAlign w:val="center"/>
            <w:hideMark/>
          </w:tcPr>
          <w:p w14:paraId="6860D839"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Notes</w:t>
            </w:r>
          </w:p>
        </w:tc>
      </w:tr>
      <w:tr w:rsidR="000C1D36" w:rsidRPr="000C1D36" w14:paraId="79AC9838" w14:textId="77777777" w:rsidTr="000C1D36">
        <w:tc>
          <w:tcPr>
            <w:tcW w:w="0" w:type="auto"/>
            <w:shd w:val="clear" w:color="auto" w:fill="FFFFFF"/>
            <w:tcMar>
              <w:top w:w="120" w:type="dxa"/>
              <w:left w:w="450" w:type="dxa"/>
              <w:bottom w:w="120" w:type="dxa"/>
              <w:right w:w="450" w:type="dxa"/>
            </w:tcMar>
            <w:vAlign w:val="center"/>
            <w:hideMark/>
          </w:tcPr>
          <w:p w14:paraId="3B23CE51"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66" w:anchor="preserveQueryParams" w:history="1">
              <w:proofErr w:type="spellStart"/>
              <w:r w:rsidR="000C1D36" w:rsidRPr="000C1D36">
                <w:rPr>
                  <w:rFonts w:ascii="Droid Sans Mono" w:eastAsia="Times New Roman" w:hAnsi="Droid Sans Mono" w:cs="Courier New"/>
                  <w:color w:val="444444"/>
                  <w:spacing w:val="5"/>
                  <w:sz w:val="19"/>
                  <w:szCs w:val="19"/>
                  <w:lang w:eastAsia="en-IN"/>
                </w:rPr>
                <w:t>preserveQueryParams</w:t>
              </w:r>
              <w:proofErr w:type="spellEnd"/>
            </w:hyperlink>
          </w:p>
        </w:tc>
        <w:tc>
          <w:tcPr>
            <w:tcW w:w="0" w:type="auto"/>
            <w:shd w:val="clear" w:color="auto" w:fill="FFFFFF"/>
            <w:tcMar>
              <w:top w:w="120" w:type="dxa"/>
              <w:left w:w="450" w:type="dxa"/>
              <w:bottom w:w="120" w:type="dxa"/>
              <w:right w:w="450" w:type="dxa"/>
            </w:tcMar>
            <w:vAlign w:val="center"/>
            <w:hideMark/>
          </w:tcPr>
          <w:p w14:paraId="67AEC028"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67" w:anchor="queryParamsHandling" w:history="1">
              <w:proofErr w:type="spellStart"/>
              <w:r w:rsidR="000C1D36" w:rsidRPr="000C1D36">
                <w:rPr>
                  <w:rFonts w:ascii="Droid Sans Mono" w:eastAsia="Times New Roman" w:hAnsi="Droid Sans Mono" w:cs="Courier New"/>
                  <w:color w:val="444444"/>
                  <w:spacing w:val="5"/>
                  <w:sz w:val="19"/>
                  <w:szCs w:val="19"/>
                  <w:lang w:eastAsia="en-IN"/>
                </w:rPr>
                <w:t>queryParamsHandling</w:t>
              </w:r>
              <w:proofErr w:type="spellEnd"/>
            </w:hyperlink>
          </w:p>
        </w:tc>
        <w:tc>
          <w:tcPr>
            <w:tcW w:w="0" w:type="auto"/>
            <w:shd w:val="clear" w:color="auto" w:fill="FFFFFF"/>
            <w:tcMar>
              <w:top w:w="120" w:type="dxa"/>
              <w:left w:w="450" w:type="dxa"/>
              <w:bottom w:w="120" w:type="dxa"/>
              <w:right w:w="450" w:type="dxa"/>
            </w:tcMar>
            <w:vAlign w:val="center"/>
            <w:hideMark/>
          </w:tcPr>
          <w:p w14:paraId="360EAA5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v4</w:t>
            </w:r>
          </w:p>
        </w:tc>
        <w:tc>
          <w:tcPr>
            <w:tcW w:w="0" w:type="auto"/>
            <w:shd w:val="clear" w:color="auto" w:fill="FFFFFF"/>
            <w:tcMar>
              <w:top w:w="120" w:type="dxa"/>
              <w:left w:w="450" w:type="dxa"/>
              <w:bottom w:w="120" w:type="dxa"/>
              <w:right w:w="450" w:type="dxa"/>
            </w:tcMar>
            <w:vAlign w:val="center"/>
            <w:hideMark/>
          </w:tcPr>
          <w:p w14:paraId="6BAA272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bl>
    <w:p w14:paraId="6D589E31"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@angular/platform-</w:t>
      </w:r>
      <w:proofErr w:type="spellStart"/>
      <w:r w:rsidRPr="000C1D36">
        <w:rPr>
          <w:rFonts w:ascii="Roboto" w:eastAsia="Times New Roman" w:hAnsi="Roboto" w:cs="Times New Roman"/>
          <w:color w:val="333333"/>
          <w:sz w:val="30"/>
          <w:szCs w:val="30"/>
          <w:lang w:val="en" w:eastAsia="en-IN"/>
        </w:rPr>
        <w:t>webworker</w:t>
      </w:r>
      <w:hyperlink r:id="rId68" w:anchor="angularplatform-webworker"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7"/>
        <w:gridCol w:w="2375"/>
        <w:gridCol w:w="2552"/>
        <w:gridCol w:w="2402"/>
      </w:tblGrid>
      <w:tr w:rsidR="000C1D36" w:rsidRPr="000C1D36" w14:paraId="4F810405" w14:textId="77777777" w:rsidTr="000C1D36">
        <w:trPr>
          <w:tblHeader/>
        </w:trPr>
        <w:tc>
          <w:tcPr>
            <w:tcW w:w="0" w:type="auto"/>
            <w:shd w:val="clear" w:color="auto" w:fill="FFFFFF"/>
            <w:tcMar>
              <w:top w:w="195" w:type="dxa"/>
              <w:left w:w="480" w:type="dxa"/>
              <w:bottom w:w="195" w:type="dxa"/>
              <w:right w:w="480" w:type="dxa"/>
            </w:tcMar>
            <w:vAlign w:val="center"/>
            <w:hideMark/>
          </w:tcPr>
          <w:p w14:paraId="7BB9B5C2"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lastRenderedPageBreak/>
              <w:t>API</w:t>
            </w:r>
          </w:p>
        </w:tc>
        <w:tc>
          <w:tcPr>
            <w:tcW w:w="0" w:type="auto"/>
            <w:shd w:val="clear" w:color="auto" w:fill="FFFFFF"/>
            <w:tcMar>
              <w:top w:w="195" w:type="dxa"/>
              <w:left w:w="480" w:type="dxa"/>
              <w:bottom w:w="195" w:type="dxa"/>
              <w:right w:w="480" w:type="dxa"/>
            </w:tcMar>
            <w:vAlign w:val="center"/>
            <w:hideMark/>
          </w:tcPr>
          <w:p w14:paraId="1E7ECC57"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Replacement</w:t>
            </w:r>
          </w:p>
        </w:tc>
        <w:tc>
          <w:tcPr>
            <w:tcW w:w="0" w:type="auto"/>
            <w:shd w:val="clear" w:color="auto" w:fill="FFFFFF"/>
            <w:tcMar>
              <w:top w:w="195" w:type="dxa"/>
              <w:left w:w="480" w:type="dxa"/>
              <w:bottom w:w="195" w:type="dxa"/>
              <w:right w:w="480" w:type="dxa"/>
            </w:tcMar>
            <w:vAlign w:val="center"/>
            <w:hideMark/>
          </w:tcPr>
          <w:p w14:paraId="0171D8A3"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Deprecation announced</w:t>
            </w:r>
          </w:p>
        </w:tc>
        <w:tc>
          <w:tcPr>
            <w:tcW w:w="0" w:type="auto"/>
            <w:shd w:val="clear" w:color="auto" w:fill="FFFFFF"/>
            <w:tcMar>
              <w:top w:w="195" w:type="dxa"/>
              <w:left w:w="480" w:type="dxa"/>
              <w:bottom w:w="195" w:type="dxa"/>
              <w:right w:w="480" w:type="dxa"/>
            </w:tcMar>
            <w:vAlign w:val="center"/>
            <w:hideMark/>
          </w:tcPr>
          <w:p w14:paraId="07908D15"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Notes</w:t>
            </w:r>
          </w:p>
        </w:tc>
      </w:tr>
      <w:tr w:rsidR="000C1D36" w:rsidRPr="000C1D36" w14:paraId="773164A0" w14:textId="77777777" w:rsidTr="000C1D36">
        <w:tc>
          <w:tcPr>
            <w:tcW w:w="0" w:type="auto"/>
            <w:shd w:val="clear" w:color="auto" w:fill="FFFFFF"/>
            <w:tcMar>
              <w:top w:w="120" w:type="dxa"/>
              <w:left w:w="450" w:type="dxa"/>
              <w:bottom w:w="120" w:type="dxa"/>
              <w:right w:w="450" w:type="dxa"/>
            </w:tcMar>
            <w:vAlign w:val="center"/>
            <w:hideMark/>
          </w:tcPr>
          <w:p w14:paraId="23840B4C"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69" w:history="1">
              <w:r w:rsidR="000C1D36" w:rsidRPr="000C1D36">
                <w:rPr>
                  <w:rFonts w:ascii="Roboto" w:eastAsia="Times New Roman" w:hAnsi="Roboto" w:cs="Times New Roman"/>
                  <w:color w:val="444444"/>
                  <w:spacing w:val="5"/>
                  <w:sz w:val="21"/>
                  <w:szCs w:val="21"/>
                  <w:lang w:eastAsia="en-IN"/>
                </w:rPr>
                <w:t>All entry points</w:t>
              </w:r>
            </w:hyperlink>
          </w:p>
        </w:tc>
        <w:tc>
          <w:tcPr>
            <w:tcW w:w="0" w:type="auto"/>
            <w:shd w:val="clear" w:color="auto" w:fill="FFFFFF"/>
            <w:tcMar>
              <w:top w:w="120" w:type="dxa"/>
              <w:left w:w="450" w:type="dxa"/>
              <w:bottom w:w="120" w:type="dxa"/>
              <w:right w:w="450" w:type="dxa"/>
            </w:tcMar>
            <w:vAlign w:val="center"/>
            <w:hideMark/>
          </w:tcPr>
          <w:p w14:paraId="1BB22BB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c>
          <w:tcPr>
            <w:tcW w:w="0" w:type="auto"/>
            <w:shd w:val="clear" w:color="auto" w:fill="FFFFFF"/>
            <w:tcMar>
              <w:top w:w="120" w:type="dxa"/>
              <w:left w:w="450" w:type="dxa"/>
              <w:bottom w:w="120" w:type="dxa"/>
              <w:right w:w="450" w:type="dxa"/>
            </w:tcMar>
            <w:vAlign w:val="center"/>
            <w:hideMark/>
          </w:tcPr>
          <w:p w14:paraId="1D44D64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v8</w:t>
            </w:r>
          </w:p>
        </w:tc>
        <w:tc>
          <w:tcPr>
            <w:tcW w:w="0" w:type="auto"/>
            <w:shd w:val="clear" w:color="auto" w:fill="FFFFFF"/>
            <w:tcMar>
              <w:top w:w="120" w:type="dxa"/>
              <w:left w:w="450" w:type="dxa"/>
              <w:bottom w:w="120" w:type="dxa"/>
              <w:right w:w="450" w:type="dxa"/>
            </w:tcMar>
            <w:vAlign w:val="center"/>
            <w:hideMark/>
          </w:tcPr>
          <w:p w14:paraId="74DDAC8C"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See </w:t>
            </w:r>
            <w:hyperlink r:id="rId70" w:anchor="webworker-apps" w:history="1">
              <w:r w:rsidRPr="000C1D36">
                <w:rPr>
                  <w:rFonts w:ascii="Roboto" w:eastAsia="Times New Roman" w:hAnsi="Roboto" w:cs="Times New Roman"/>
                  <w:color w:val="444444"/>
                  <w:spacing w:val="5"/>
                  <w:sz w:val="21"/>
                  <w:szCs w:val="21"/>
                  <w:lang w:eastAsia="en-IN"/>
                </w:rPr>
                <w:t>platform-</w:t>
              </w:r>
              <w:proofErr w:type="spellStart"/>
              <w:r w:rsidRPr="000C1D36">
                <w:rPr>
                  <w:rFonts w:ascii="Roboto" w:eastAsia="Times New Roman" w:hAnsi="Roboto" w:cs="Times New Roman"/>
                  <w:color w:val="444444"/>
                  <w:spacing w:val="5"/>
                  <w:sz w:val="21"/>
                  <w:szCs w:val="21"/>
                  <w:lang w:eastAsia="en-IN"/>
                </w:rPr>
                <w:t>webworker</w:t>
              </w:r>
              <w:proofErr w:type="spellEnd"/>
            </w:hyperlink>
            <w:r w:rsidRPr="000C1D36">
              <w:rPr>
                <w:rFonts w:ascii="Roboto" w:eastAsia="Times New Roman" w:hAnsi="Roboto" w:cs="Times New Roman"/>
                <w:color w:val="444444"/>
                <w:spacing w:val="5"/>
                <w:sz w:val="21"/>
                <w:szCs w:val="21"/>
                <w:lang w:eastAsia="en-IN"/>
              </w:rPr>
              <w:t>. </w:t>
            </w:r>
          </w:p>
        </w:tc>
      </w:tr>
    </w:tbl>
    <w:p w14:paraId="3CEE5260"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@angular/platform-</w:t>
      </w:r>
      <w:proofErr w:type="spellStart"/>
      <w:r w:rsidRPr="000C1D36">
        <w:rPr>
          <w:rFonts w:ascii="Roboto" w:eastAsia="Times New Roman" w:hAnsi="Roboto" w:cs="Times New Roman"/>
          <w:color w:val="333333"/>
          <w:sz w:val="30"/>
          <w:szCs w:val="30"/>
          <w:lang w:val="en" w:eastAsia="en-IN"/>
        </w:rPr>
        <w:t>webworker</w:t>
      </w:r>
      <w:proofErr w:type="spellEnd"/>
      <w:r w:rsidRPr="000C1D36">
        <w:rPr>
          <w:rFonts w:ascii="Roboto" w:eastAsia="Times New Roman" w:hAnsi="Roboto" w:cs="Times New Roman"/>
          <w:color w:val="333333"/>
          <w:sz w:val="30"/>
          <w:szCs w:val="30"/>
          <w:lang w:val="en" w:eastAsia="en-IN"/>
        </w:rPr>
        <w:t>-</w:t>
      </w:r>
      <w:proofErr w:type="spellStart"/>
      <w:r w:rsidRPr="000C1D36">
        <w:rPr>
          <w:rFonts w:ascii="Roboto" w:eastAsia="Times New Roman" w:hAnsi="Roboto" w:cs="Times New Roman"/>
          <w:color w:val="333333"/>
          <w:sz w:val="30"/>
          <w:szCs w:val="30"/>
          <w:lang w:val="en" w:eastAsia="en-IN"/>
        </w:rPr>
        <w:t>dynamic</w:t>
      </w:r>
      <w:hyperlink r:id="rId71" w:anchor="angularplatform-webworker-dynamic"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7"/>
        <w:gridCol w:w="2375"/>
        <w:gridCol w:w="2552"/>
        <w:gridCol w:w="2402"/>
      </w:tblGrid>
      <w:tr w:rsidR="000C1D36" w:rsidRPr="000C1D36" w14:paraId="24CDFCF6" w14:textId="77777777" w:rsidTr="000C1D36">
        <w:trPr>
          <w:tblHeader/>
        </w:trPr>
        <w:tc>
          <w:tcPr>
            <w:tcW w:w="0" w:type="auto"/>
            <w:shd w:val="clear" w:color="auto" w:fill="FFFFFF"/>
            <w:tcMar>
              <w:top w:w="195" w:type="dxa"/>
              <w:left w:w="480" w:type="dxa"/>
              <w:bottom w:w="195" w:type="dxa"/>
              <w:right w:w="480" w:type="dxa"/>
            </w:tcMar>
            <w:vAlign w:val="center"/>
            <w:hideMark/>
          </w:tcPr>
          <w:p w14:paraId="1DDAF748"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API</w:t>
            </w:r>
          </w:p>
        </w:tc>
        <w:tc>
          <w:tcPr>
            <w:tcW w:w="0" w:type="auto"/>
            <w:shd w:val="clear" w:color="auto" w:fill="FFFFFF"/>
            <w:tcMar>
              <w:top w:w="195" w:type="dxa"/>
              <w:left w:w="480" w:type="dxa"/>
              <w:bottom w:w="195" w:type="dxa"/>
              <w:right w:w="480" w:type="dxa"/>
            </w:tcMar>
            <w:vAlign w:val="center"/>
            <w:hideMark/>
          </w:tcPr>
          <w:p w14:paraId="744D46CA"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Replacement</w:t>
            </w:r>
          </w:p>
        </w:tc>
        <w:tc>
          <w:tcPr>
            <w:tcW w:w="0" w:type="auto"/>
            <w:shd w:val="clear" w:color="auto" w:fill="FFFFFF"/>
            <w:tcMar>
              <w:top w:w="195" w:type="dxa"/>
              <w:left w:w="480" w:type="dxa"/>
              <w:bottom w:w="195" w:type="dxa"/>
              <w:right w:w="480" w:type="dxa"/>
            </w:tcMar>
            <w:vAlign w:val="center"/>
            <w:hideMark/>
          </w:tcPr>
          <w:p w14:paraId="53A1B814"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Deprecation announced</w:t>
            </w:r>
          </w:p>
        </w:tc>
        <w:tc>
          <w:tcPr>
            <w:tcW w:w="0" w:type="auto"/>
            <w:shd w:val="clear" w:color="auto" w:fill="FFFFFF"/>
            <w:tcMar>
              <w:top w:w="195" w:type="dxa"/>
              <w:left w:w="480" w:type="dxa"/>
              <w:bottom w:w="195" w:type="dxa"/>
              <w:right w:w="480" w:type="dxa"/>
            </w:tcMar>
            <w:vAlign w:val="center"/>
            <w:hideMark/>
          </w:tcPr>
          <w:p w14:paraId="7E1FCB7A"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Notes</w:t>
            </w:r>
          </w:p>
        </w:tc>
      </w:tr>
      <w:tr w:rsidR="000C1D36" w:rsidRPr="000C1D36" w14:paraId="0DA228FE" w14:textId="77777777" w:rsidTr="000C1D36">
        <w:tc>
          <w:tcPr>
            <w:tcW w:w="0" w:type="auto"/>
            <w:shd w:val="clear" w:color="auto" w:fill="FFFFFF"/>
            <w:tcMar>
              <w:top w:w="120" w:type="dxa"/>
              <w:left w:w="450" w:type="dxa"/>
              <w:bottom w:w="120" w:type="dxa"/>
              <w:right w:w="450" w:type="dxa"/>
            </w:tcMar>
            <w:vAlign w:val="center"/>
            <w:hideMark/>
          </w:tcPr>
          <w:p w14:paraId="0D6E23BD"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72" w:history="1">
              <w:r w:rsidR="000C1D36" w:rsidRPr="000C1D36">
                <w:rPr>
                  <w:rFonts w:ascii="Roboto" w:eastAsia="Times New Roman" w:hAnsi="Roboto" w:cs="Times New Roman"/>
                  <w:color w:val="444444"/>
                  <w:spacing w:val="5"/>
                  <w:sz w:val="21"/>
                  <w:szCs w:val="21"/>
                  <w:lang w:eastAsia="en-IN"/>
                </w:rPr>
                <w:t>All entry points</w:t>
              </w:r>
            </w:hyperlink>
          </w:p>
        </w:tc>
        <w:tc>
          <w:tcPr>
            <w:tcW w:w="0" w:type="auto"/>
            <w:shd w:val="clear" w:color="auto" w:fill="FFFFFF"/>
            <w:tcMar>
              <w:top w:w="120" w:type="dxa"/>
              <w:left w:w="450" w:type="dxa"/>
              <w:bottom w:w="120" w:type="dxa"/>
              <w:right w:w="450" w:type="dxa"/>
            </w:tcMar>
            <w:vAlign w:val="center"/>
            <w:hideMark/>
          </w:tcPr>
          <w:p w14:paraId="555DD03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c>
          <w:tcPr>
            <w:tcW w:w="0" w:type="auto"/>
            <w:shd w:val="clear" w:color="auto" w:fill="FFFFFF"/>
            <w:tcMar>
              <w:top w:w="120" w:type="dxa"/>
              <w:left w:w="450" w:type="dxa"/>
              <w:bottom w:w="120" w:type="dxa"/>
              <w:right w:w="450" w:type="dxa"/>
            </w:tcMar>
            <w:vAlign w:val="center"/>
            <w:hideMark/>
          </w:tcPr>
          <w:p w14:paraId="0B0AB86A"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v8</w:t>
            </w:r>
          </w:p>
        </w:tc>
        <w:tc>
          <w:tcPr>
            <w:tcW w:w="0" w:type="auto"/>
            <w:shd w:val="clear" w:color="auto" w:fill="FFFFFF"/>
            <w:tcMar>
              <w:top w:w="120" w:type="dxa"/>
              <w:left w:w="450" w:type="dxa"/>
              <w:bottom w:w="120" w:type="dxa"/>
              <w:right w:w="450" w:type="dxa"/>
            </w:tcMar>
            <w:vAlign w:val="center"/>
            <w:hideMark/>
          </w:tcPr>
          <w:p w14:paraId="35515E79"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See </w:t>
            </w:r>
            <w:hyperlink r:id="rId73" w:anchor="webworker-apps" w:history="1">
              <w:r w:rsidRPr="000C1D36">
                <w:rPr>
                  <w:rFonts w:ascii="Roboto" w:eastAsia="Times New Roman" w:hAnsi="Roboto" w:cs="Times New Roman"/>
                  <w:color w:val="444444"/>
                  <w:spacing w:val="5"/>
                  <w:sz w:val="21"/>
                  <w:szCs w:val="21"/>
                  <w:lang w:eastAsia="en-IN"/>
                </w:rPr>
                <w:t>platform-</w:t>
              </w:r>
              <w:proofErr w:type="spellStart"/>
              <w:r w:rsidRPr="000C1D36">
                <w:rPr>
                  <w:rFonts w:ascii="Roboto" w:eastAsia="Times New Roman" w:hAnsi="Roboto" w:cs="Times New Roman"/>
                  <w:color w:val="444444"/>
                  <w:spacing w:val="5"/>
                  <w:sz w:val="21"/>
                  <w:szCs w:val="21"/>
                  <w:lang w:eastAsia="en-IN"/>
                </w:rPr>
                <w:t>webworker</w:t>
              </w:r>
              <w:proofErr w:type="spellEnd"/>
            </w:hyperlink>
            <w:r w:rsidRPr="000C1D36">
              <w:rPr>
                <w:rFonts w:ascii="Roboto" w:eastAsia="Times New Roman" w:hAnsi="Roboto" w:cs="Times New Roman"/>
                <w:color w:val="444444"/>
                <w:spacing w:val="5"/>
                <w:sz w:val="21"/>
                <w:szCs w:val="21"/>
                <w:lang w:eastAsia="en-IN"/>
              </w:rPr>
              <w:t>. </w:t>
            </w:r>
          </w:p>
        </w:tc>
      </w:tr>
    </w:tbl>
    <w:p w14:paraId="210B545E"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@angular/</w:t>
      </w:r>
      <w:proofErr w:type="spellStart"/>
      <w:r w:rsidRPr="000C1D36">
        <w:rPr>
          <w:rFonts w:ascii="Roboto" w:eastAsia="Times New Roman" w:hAnsi="Roboto" w:cs="Times New Roman"/>
          <w:color w:val="333333"/>
          <w:sz w:val="30"/>
          <w:szCs w:val="30"/>
          <w:lang w:val="en" w:eastAsia="en-IN"/>
        </w:rPr>
        <w:t>upgrade</w:t>
      </w:r>
      <w:hyperlink r:id="rId74" w:anchor="angularupgrade"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9"/>
        <w:gridCol w:w="3122"/>
        <w:gridCol w:w="2309"/>
        <w:gridCol w:w="2066"/>
      </w:tblGrid>
      <w:tr w:rsidR="000C1D36" w:rsidRPr="000C1D36" w14:paraId="02E503DF" w14:textId="77777777" w:rsidTr="000C1D36">
        <w:trPr>
          <w:tblHeader/>
        </w:trPr>
        <w:tc>
          <w:tcPr>
            <w:tcW w:w="0" w:type="auto"/>
            <w:shd w:val="clear" w:color="auto" w:fill="FFFFFF"/>
            <w:tcMar>
              <w:top w:w="195" w:type="dxa"/>
              <w:left w:w="480" w:type="dxa"/>
              <w:bottom w:w="195" w:type="dxa"/>
              <w:right w:w="480" w:type="dxa"/>
            </w:tcMar>
            <w:vAlign w:val="center"/>
            <w:hideMark/>
          </w:tcPr>
          <w:p w14:paraId="4AB0678D"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API</w:t>
            </w:r>
          </w:p>
        </w:tc>
        <w:tc>
          <w:tcPr>
            <w:tcW w:w="0" w:type="auto"/>
            <w:shd w:val="clear" w:color="auto" w:fill="FFFFFF"/>
            <w:tcMar>
              <w:top w:w="195" w:type="dxa"/>
              <w:left w:w="480" w:type="dxa"/>
              <w:bottom w:w="195" w:type="dxa"/>
              <w:right w:w="480" w:type="dxa"/>
            </w:tcMar>
            <w:vAlign w:val="center"/>
            <w:hideMark/>
          </w:tcPr>
          <w:p w14:paraId="6C81580C"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Replacement</w:t>
            </w:r>
          </w:p>
        </w:tc>
        <w:tc>
          <w:tcPr>
            <w:tcW w:w="0" w:type="auto"/>
            <w:shd w:val="clear" w:color="auto" w:fill="FFFFFF"/>
            <w:tcMar>
              <w:top w:w="195" w:type="dxa"/>
              <w:left w:w="480" w:type="dxa"/>
              <w:bottom w:w="195" w:type="dxa"/>
              <w:right w:w="480" w:type="dxa"/>
            </w:tcMar>
            <w:vAlign w:val="center"/>
            <w:hideMark/>
          </w:tcPr>
          <w:p w14:paraId="391BBDAB"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Deprecation announced</w:t>
            </w:r>
          </w:p>
        </w:tc>
        <w:tc>
          <w:tcPr>
            <w:tcW w:w="0" w:type="auto"/>
            <w:shd w:val="clear" w:color="auto" w:fill="FFFFFF"/>
            <w:tcMar>
              <w:top w:w="195" w:type="dxa"/>
              <w:left w:w="480" w:type="dxa"/>
              <w:bottom w:w="195" w:type="dxa"/>
              <w:right w:w="480" w:type="dxa"/>
            </w:tcMar>
            <w:vAlign w:val="center"/>
            <w:hideMark/>
          </w:tcPr>
          <w:p w14:paraId="784825F4"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Notes</w:t>
            </w:r>
          </w:p>
        </w:tc>
      </w:tr>
      <w:tr w:rsidR="000C1D36" w:rsidRPr="000C1D36" w14:paraId="4005039F" w14:textId="77777777" w:rsidTr="000C1D36">
        <w:tc>
          <w:tcPr>
            <w:tcW w:w="0" w:type="auto"/>
            <w:shd w:val="clear" w:color="auto" w:fill="FFFFFF"/>
            <w:tcMar>
              <w:top w:w="120" w:type="dxa"/>
              <w:left w:w="450" w:type="dxa"/>
              <w:bottom w:w="120" w:type="dxa"/>
              <w:right w:w="450" w:type="dxa"/>
            </w:tcMar>
            <w:vAlign w:val="center"/>
            <w:hideMark/>
          </w:tcPr>
          <w:p w14:paraId="26D229CD"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75" w:history="1">
              <w:r w:rsidR="000C1D36" w:rsidRPr="000C1D36">
                <w:rPr>
                  <w:rFonts w:ascii="Roboto" w:eastAsia="Times New Roman" w:hAnsi="Roboto" w:cs="Times New Roman"/>
                  <w:color w:val="444444"/>
                  <w:spacing w:val="5"/>
                  <w:sz w:val="21"/>
                  <w:szCs w:val="21"/>
                  <w:lang w:eastAsia="en-IN"/>
                </w:rPr>
                <w:t>All entry points</w:t>
              </w:r>
            </w:hyperlink>
          </w:p>
        </w:tc>
        <w:tc>
          <w:tcPr>
            <w:tcW w:w="0" w:type="auto"/>
            <w:shd w:val="clear" w:color="auto" w:fill="FFFFFF"/>
            <w:tcMar>
              <w:top w:w="120" w:type="dxa"/>
              <w:left w:w="450" w:type="dxa"/>
              <w:bottom w:w="120" w:type="dxa"/>
              <w:right w:w="450" w:type="dxa"/>
            </w:tcMar>
            <w:vAlign w:val="center"/>
            <w:hideMark/>
          </w:tcPr>
          <w:p w14:paraId="679A6242"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76" w:history="1">
              <w:r w:rsidR="000C1D36" w:rsidRPr="000C1D36">
                <w:rPr>
                  <w:rFonts w:ascii="Droid Sans Mono" w:eastAsia="Times New Roman" w:hAnsi="Droid Sans Mono" w:cs="Courier New"/>
                  <w:color w:val="444444"/>
                  <w:spacing w:val="5"/>
                  <w:sz w:val="19"/>
                  <w:szCs w:val="19"/>
                  <w:lang w:eastAsia="en-IN"/>
                </w:rPr>
                <w:t>@angular/upgrade/static</w:t>
              </w:r>
            </w:hyperlink>
          </w:p>
        </w:tc>
        <w:tc>
          <w:tcPr>
            <w:tcW w:w="0" w:type="auto"/>
            <w:shd w:val="clear" w:color="auto" w:fill="FFFFFF"/>
            <w:tcMar>
              <w:top w:w="120" w:type="dxa"/>
              <w:left w:w="450" w:type="dxa"/>
              <w:bottom w:w="120" w:type="dxa"/>
              <w:right w:w="450" w:type="dxa"/>
            </w:tcMar>
            <w:vAlign w:val="center"/>
            <w:hideMark/>
          </w:tcPr>
          <w:p w14:paraId="28B86514"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v5</w:t>
            </w:r>
          </w:p>
        </w:tc>
        <w:tc>
          <w:tcPr>
            <w:tcW w:w="0" w:type="auto"/>
            <w:shd w:val="clear" w:color="auto" w:fill="FFFFFF"/>
            <w:tcMar>
              <w:top w:w="120" w:type="dxa"/>
              <w:left w:w="450" w:type="dxa"/>
              <w:bottom w:w="120" w:type="dxa"/>
              <w:right w:w="450" w:type="dxa"/>
            </w:tcMar>
            <w:vAlign w:val="center"/>
            <w:hideMark/>
          </w:tcPr>
          <w:p w14:paraId="450A87B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See </w:t>
            </w:r>
            <w:hyperlink r:id="rId77" w:history="1">
              <w:r w:rsidRPr="000C1D36">
                <w:rPr>
                  <w:rFonts w:ascii="Roboto" w:eastAsia="Times New Roman" w:hAnsi="Roboto" w:cs="Times New Roman"/>
                  <w:color w:val="444444"/>
                  <w:spacing w:val="5"/>
                  <w:sz w:val="21"/>
                  <w:szCs w:val="21"/>
                  <w:lang w:eastAsia="en-IN"/>
                </w:rPr>
                <w:t>Upgrading from AngularJS</w:t>
              </w:r>
            </w:hyperlink>
            <w:r w:rsidRPr="000C1D36">
              <w:rPr>
                <w:rFonts w:ascii="Roboto" w:eastAsia="Times New Roman" w:hAnsi="Roboto" w:cs="Times New Roman"/>
                <w:color w:val="444444"/>
                <w:spacing w:val="5"/>
                <w:sz w:val="21"/>
                <w:szCs w:val="21"/>
                <w:lang w:eastAsia="en-IN"/>
              </w:rPr>
              <w:t>.</w:t>
            </w:r>
          </w:p>
        </w:tc>
      </w:tr>
    </w:tbl>
    <w:p w14:paraId="1B68AE93"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@angular/upgrade/</w:t>
      </w:r>
      <w:proofErr w:type="spellStart"/>
      <w:r w:rsidRPr="000C1D36">
        <w:rPr>
          <w:rFonts w:ascii="Roboto" w:eastAsia="Times New Roman" w:hAnsi="Roboto" w:cs="Times New Roman"/>
          <w:color w:val="333333"/>
          <w:sz w:val="30"/>
          <w:szCs w:val="30"/>
          <w:lang w:val="en" w:eastAsia="en-IN"/>
        </w:rPr>
        <w:t>static</w:t>
      </w:r>
      <w:hyperlink r:id="rId78" w:anchor="angularupgradestatic"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7"/>
        <w:gridCol w:w="2635"/>
        <w:gridCol w:w="2259"/>
        <w:gridCol w:w="1985"/>
      </w:tblGrid>
      <w:tr w:rsidR="000C1D36" w:rsidRPr="000C1D36" w14:paraId="42F63915" w14:textId="77777777" w:rsidTr="000C1D36">
        <w:trPr>
          <w:tblHeader/>
        </w:trPr>
        <w:tc>
          <w:tcPr>
            <w:tcW w:w="0" w:type="auto"/>
            <w:shd w:val="clear" w:color="auto" w:fill="FFFFFF"/>
            <w:tcMar>
              <w:top w:w="195" w:type="dxa"/>
              <w:left w:w="480" w:type="dxa"/>
              <w:bottom w:w="195" w:type="dxa"/>
              <w:right w:w="480" w:type="dxa"/>
            </w:tcMar>
            <w:vAlign w:val="center"/>
            <w:hideMark/>
          </w:tcPr>
          <w:p w14:paraId="19FDFFA4"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lastRenderedPageBreak/>
              <w:t>API</w:t>
            </w:r>
          </w:p>
        </w:tc>
        <w:tc>
          <w:tcPr>
            <w:tcW w:w="0" w:type="auto"/>
            <w:shd w:val="clear" w:color="auto" w:fill="FFFFFF"/>
            <w:tcMar>
              <w:top w:w="195" w:type="dxa"/>
              <w:left w:w="480" w:type="dxa"/>
              <w:bottom w:w="195" w:type="dxa"/>
              <w:right w:w="480" w:type="dxa"/>
            </w:tcMar>
            <w:vAlign w:val="center"/>
            <w:hideMark/>
          </w:tcPr>
          <w:p w14:paraId="4044FFEF"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Replacement</w:t>
            </w:r>
          </w:p>
        </w:tc>
        <w:tc>
          <w:tcPr>
            <w:tcW w:w="0" w:type="auto"/>
            <w:shd w:val="clear" w:color="auto" w:fill="FFFFFF"/>
            <w:tcMar>
              <w:top w:w="195" w:type="dxa"/>
              <w:left w:w="480" w:type="dxa"/>
              <w:bottom w:w="195" w:type="dxa"/>
              <w:right w:w="480" w:type="dxa"/>
            </w:tcMar>
            <w:vAlign w:val="center"/>
            <w:hideMark/>
          </w:tcPr>
          <w:p w14:paraId="321B46FF"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Deprecation announced</w:t>
            </w:r>
          </w:p>
        </w:tc>
        <w:tc>
          <w:tcPr>
            <w:tcW w:w="0" w:type="auto"/>
            <w:shd w:val="clear" w:color="auto" w:fill="FFFFFF"/>
            <w:tcMar>
              <w:top w:w="195" w:type="dxa"/>
              <w:left w:w="480" w:type="dxa"/>
              <w:bottom w:w="195" w:type="dxa"/>
              <w:right w:w="480" w:type="dxa"/>
            </w:tcMar>
            <w:vAlign w:val="center"/>
            <w:hideMark/>
          </w:tcPr>
          <w:p w14:paraId="5B7F6FF0"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Notes</w:t>
            </w:r>
          </w:p>
        </w:tc>
      </w:tr>
      <w:tr w:rsidR="000C1D36" w:rsidRPr="000C1D36" w14:paraId="363EB7FA" w14:textId="77777777" w:rsidTr="000C1D36">
        <w:tc>
          <w:tcPr>
            <w:tcW w:w="0" w:type="auto"/>
            <w:shd w:val="clear" w:color="auto" w:fill="FFFFFF"/>
            <w:tcMar>
              <w:top w:w="120" w:type="dxa"/>
              <w:left w:w="450" w:type="dxa"/>
              <w:bottom w:w="120" w:type="dxa"/>
              <w:right w:w="450" w:type="dxa"/>
            </w:tcMar>
            <w:vAlign w:val="center"/>
            <w:hideMark/>
          </w:tcPr>
          <w:p w14:paraId="7AF8ADDF"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79" w:history="1">
              <w:proofErr w:type="spellStart"/>
              <w:r w:rsidR="000C1D36" w:rsidRPr="000C1D36">
                <w:rPr>
                  <w:rFonts w:ascii="Droid Sans Mono" w:eastAsia="Times New Roman" w:hAnsi="Droid Sans Mono" w:cs="Courier New"/>
                  <w:color w:val="444444"/>
                  <w:spacing w:val="5"/>
                  <w:sz w:val="19"/>
                  <w:szCs w:val="19"/>
                  <w:lang w:eastAsia="en-IN"/>
                </w:rPr>
                <w:t>getAngularLib</w:t>
              </w:r>
              <w:proofErr w:type="spellEnd"/>
            </w:hyperlink>
          </w:p>
        </w:tc>
        <w:tc>
          <w:tcPr>
            <w:tcW w:w="0" w:type="auto"/>
            <w:shd w:val="clear" w:color="auto" w:fill="FFFFFF"/>
            <w:tcMar>
              <w:top w:w="120" w:type="dxa"/>
              <w:left w:w="450" w:type="dxa"/>
              <w:bottom w:w="120" w:type="dxa"/>
              <w:right w:w="450" w:type="dxa"/>
            </w:tcMar>
            <w:vAlign w:val="center"/>
            <w:hideMark/>
          </w:tcPr>
          <w:p w14:paraId="31333CA6"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80" w:history="1">
              <w:proofErr w:type="spellStart"/>
              <w:r w:rsidR="000C1D36" w:rsidRPr="000C1D36">
                <w:rPr>
                  <w:rFonts w:ascii="Droid Sans Mono" w:eastAsia="Times New Roman" w:hAnsi="Droid Sans Mono" w:cs="Courier New"/>
                  <w:color w:val="444444"/>
                  <w:spacing w:val="5"/>
                  <w:sz w:val="19"/>
                  <w:szCs w:val="19"/>
                  <w:lang w:eastAsia="en-IN"/>
                </w:rPr>
                <w:t>getAngularJSGlobal</w:t>
              </w:r>
              <w:proofErr w:type="spellEnd"/>
            </w:hyperlink>
          </w:p>
        </w:tc>
        <w:tc>
          <w:tcPr>
            <w:tcW w:w="0" w:type="auto"/>
            <w:shd w:val="clear" w:color="auto" w:fill="FFFFFF"/>
            <w:tcMar>
              <w:top w:w="120" w:type="dxa"/>
              <w:left w:w="450" w:type="dxa"/>
              <w:bottom w:w="120" w:type="dxa"/>
              <w:right w:w="450" w:type="dxa"/>
            </w:tcMar>
            <w:vAlign w:val="center"/>
            <w:hideMark/>
          </w:tcPr>
          <w:p w14:paraId="15AA70D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v5</w:t>
            </w:r>
          </w:p>
        </w:tc>
        <w:tc>
          <w:tcPr>
            <w:tcW w:w="0" w:type="auto"/>
            <w:shd w:val="clear" w:color="auto" w:fill="FFFFFF"/>
            <w:tcMar>
              <w:top w:w="120" w:type="dxa"/>
              <w:left w:w="450" w:type="dxa"/>
              <w:bottom w:w="120" w:type="dxa"/>
              <w:right w:w="450" w:type="dxa"/>
            </w:tcMar>
            <w:vAlign w:val="center"/>
            <w:hideMark/>
          </w:tcPr>
          <w:p w14:paraId="46B8AFD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See </w:t>
            </w:r>
            <w:hyperlink r:id="rId81" w:history="1">
              <w:r w:rsidRPr="000C1D36">
                <w:rPr>
                  <w:rFonts w:ascii="Roboto" w:eastAsia="Times New Roman" w:hAnsi="Roboto" w:cs="Times New Roman"/>
                  <w:color w:val="444444"/>
                  <w:spacing w:val="5"/>
                  <w:sz w:val="21"/>
                  <w:szCs w:val="21"/>
                  <w:lang w:eastAsia="en-IN"/>
                </w:rPr>
                <w:t>Upgrading from AngularJS</w:t>
              </w:r>
            </w:hyperlink>
            <w:r w:rsidRPr="000C1D36">
              <w:rPr>
                <w:rFonts w:ascii="Roboto" w:eastAsia="Times New Roman" w:hAnsi="Roboto" w:cs="Times New Roman"/>
                <w:color w:val="444444"/>
                <w:spacing w:val="5"/>
                <w:sz w:val="21"/>
                <w:szCs w:val="21"/>
                <w:lang w:eastAsia="en-IN"/>
              </w:rPr>
              <w:t>.</w:t>
            </w:r>
          </w:p>
        </w:tc>
      </w:tr>
      <w:tr w:rsidR="000C1D36" w:rsidRPr="000C1D36" w14:paraId="7A6EC347" w14:textId="77777777" w:rsidTr="000C1D36">
        <w:tc>
          <w:tcPr>
            <w:tcW w:w="0" w:type="auto"/>
            <w:shd w:val="clear" w:color="auto" w:fill="FFFFFF"/>
            <w:tcMar>
              <w:top w:w="120" w:type="dxa"/>
              <w:left w:w="450" w:type="dxa"/>
              <w:bottom w:w="120" w:type="dxa"/>
              <w:right w:w="450" w:type="dxa"/>
            </w:tcMar>
            <w:vAlign w:val="center"/>
            <w:hideMark/>
          </w:tcPr>
          <w:p w14:paraId="1F24C8BD"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82" w:history="1">
              <w:proofErr w:type="spellStart"/>
              <w:r w:rsidR="000C1D36" w:rsidRPr="000C1D36">
                <w:rPr>
                  <w:rFonts w:ascii="Droid Sans Mono" w:eastAsia="Times New Roman" w:hAnsi="Droid Sans Mono" w:cs="Courier New"/>
                  <w:color w:val="444444"/>
                  <w:spacing w:val="5"/>
                  <w:sz w:val="19"/>
                  <w:szCs w:val="19"/>
                  <w:lang w:eastAsia="en-IN"/>
                </w:rPr>
                <w:t>setAngularLib</w:t>
              </w:r>
              <w:proofErr w:type="spellEnd"/>
            </w:hyperlink>
          </w:p>
        </w:tc>
        <w:tc>
          <w:tcPr>
            <w:tcW w:w="0" w:type="auto"/>
            <w:shd w:val="clear" w:color="auto" w:fill="FFFFFF"/>
            <w:tcMar>
              <w:top w:w="120" w:type="dxa"/>
              <w:left w:w="450" w:type="dxa"/>
              <w:bottom w:w="120" w:type="dxa"/>
              <w:right w:w="450" w:type="dxa"/>
            </w:tcMar>
            <w:vAlign w:val="center"/>
            <w:hideMark/>
          </w:tcPr>
          <w:p w14:paraId="6135C91C"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83" w:history="1">
              <w:proofErr w:type="spellStart"/>
              <w:r w:rsidR="000C1D36" w:rsidRPr="000C1D36">
                <w:rPr>
                  <w:rFonts w:ascii="Droid Sans Mono" w:eastAsia="Times New Roman" w:hAnsi="Droid Sans Mono" w:cs="Courier New"/>
                  <w:color w:val="444444"/>
                  <w:spacing w:val="5"/>
                  <w:sz w:val="19"/>
                  <w:szCs w:val="19"/>
                  <w:lang w:eastAsia="en-IN"/>
                </w:rPr>
                <w:t>setAngularJSGlobal</w:t>
              </w:r>
              <w:proofErr w:type="spellEnd"/>
            </w:hyperlink>
          </w:p>
        </w:tc>
        <w:tc>
          <w:tcPr>
            <w:tcW w:w="0" w:type="auto"/>
            <w:shd w:val="clear" w:color="auto" w:fill="FFFFFF"/>
            <w:tcMar>
              <w:top w:w="120" w:type="dxa"/>
              <w:left w:w="450" w:type="dxa"/>
              <w:bottom w:w="120" w:type="dxa"/>
              <w:right w:w="450" w:type="dxa"/>
            </w:tcMar>
            <w:vAlign w:val="center"/>
            <w:hideMark/>
          </w:tcPr>
          <w:p w14:paraId="677117D4"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v5</w:t>
            </w:r>
          </w:p>
        </w:tc>
        <w:tc>
          <w:tcPr>
            <w:tcW w:w="0" w:type="auto"/>
            <w:shd w:val="clear" w:color="auto" w:fill="FFFFFF"/>
            <w:tcMar>
              <w:top w:w="120" w:type="dxa"/>
              <w:left w:w="450" w:type="dxa"/>
              <w:bottom w:w="120" w:type="dxa"/>
              <w:right w:w="450" w:type="dxa"/>
            </w:tcMar>
            <w:vAlign w:val="center"/>
            <w:hideMark/>
          </w:tcPr>
          <w:p w14:paraId="78AC05F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See </w:t>
            </w:r>
            <w:hyperlink r:id="rId84" w:history="1">
              <w:r w:rsidRPr="000C1D36">
                <w:rPr>
                  <w:rFonts w:ascii="Roboto" w:eastAsia="Times New Roman" w:hAnsi="Roboto" w:cs="Times New Roman"/>
                  <w:color w:val="444444"/>
                  <w:spacing w:val="5"/>
                  <w:sz w:val="21"/>
                  <w:szCs w:val="21"/>
                  <w:lang w:eastAsia="en-IN"/>
                </w:rPr>
                <w:t>Upgrading from AngularJS</w:t>
              </w:r>
            </w:hyperlink>
            <w:r w:rsidRPr="000C1D36">
              <w:rPr>
                <w:rFonts w:ascii="Roboto" w:eastAsia="Times New Roman" w:hAnsi="Roboto" w:cs="Times New Roman"/>
                <w:color w:val="444444"/>
                <w:spacing w:val="5"/>
                <w:sz w:val="21"/>
                <w:szCs w:val="21"/>
                <w:lang w:eastAsia="en-IN"/>
              </w:rPr>
              <w:t>.</w:t>
            </w:r>
          </w:p>
        </w:tc>
      </w:tr>
    </w:tbl>
    <w:p w14:paraId="06466B1D" w14:textId="77777777" w:rsidR="000C1D36" w:rsidRPr="000C1D36" w:rsidRDefault="000C1D36" w:rsidP="000C1D36">
      <w:pPr>
        <w:shd w:val="clear" w:color="auto" w:fill="FFFFFF"/>
        <w:spacing w:before="480" w:after="360" w:line="240" w:lineRule="auto"/>
        <w:outlineLvl w:val="1"/>
        <w:rPr>
          <w:rFonts w:ascii="Roboto" w:eastAsia="Times New Roman" w:hAnsi="Roboto" w:cs="Times New Roman"/>
          <w:color w:val="333333"/>
          <w:sz w:val="33"/>
          <w:szCs w:val="33"/>
          <w:lang w:val="en" w:eastAsia="en-IN"/>
        </w:rPr>
      </w:pPr>
      <w:r w:rsidRPr="000C1D36">
        <w:rPr>
          <w:rFonts w:ascii="Roboto" w:eastAsia="Times New Roman" w:hAnsi="Roboto" w:cs="Times New Roman"/>
          <w:color w:val="333333"/>
          <w:sz w:val="33"/>
          <w:szCs w:val="33"/>
          <w:lang w:val="en" w:eastAsia="en-IN"/>
        </w:rPr>
        <w:t xml:space="preserve">Deprecated </w:t>
      </w:r>
      <w:proofErr w:type="spellStart"/>
      <w:r w:rsidRPr="000C1D36">
        <w:rPr>
          <w:rFonts w:ascii="Roboto" w:eastAsia="Times New Roman" w:hAnsi="Roboto" w:cs="Times New Roman"/>
          <w:color w:val="333333"/>
          <w:sz w:val="33"/>
          <w:szCs w:val="33"/>
          <w:lang w:val="en" w:eastAsia="en-IN"/>
        </w:rPr>
        <w:t>features</w:t>
      </w:r>
      <w:hyperlink r:id="rId85" w:anchor="deprecated-features"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5687F5CD"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This section lists all of the currently-deprecated features, which includes template syntax, configuration options, and any other deprecations not listed in the </w:t>
      </w:r>
      <w:hyperlink r:id="rId86" w:anchor="deprecated-apis" w:history="1">
        <w:r w:rsidRPr="000C1D36">
          <w:rPr>
            <w:rFonts w:ascii="Roboto" w:eastAsia="Times New Roman" w:hAnsi="Roboto" w:cs="Times New Roman"/>
            <w:color w:val="444444"/>
            <w:sz w:val="21"/>
            <w:szCs w:val="21"/>
            <w:lang w:val="en" w:eastAsia="en-IN"/>
          </w:rPr>
          <w:t>Deprecated APIs</w:t>
        </w:r>
      </w:hyperlink>
      <w:r w:rsidRPr="000C1D36">
        <w:rPr>
          <w:rFonts w:ascii="Roboto" w:eastAsia="Times New Roman" w:hAnsi="Roboto" w:cs="Times New Roman"/>
          <w:color w:val="444444"/>
          <w:sz w:val="21"/>
          <w:szCs w:val="21"/>
          <w:lang w:val="en" w:eastAsia="en-IN"/>
        </w:rPr>
        <w:t xml:space="preserve"> section above. It also includes deprecated API usage scenarios or API combinations, to augment the information above.</w:t>
      </w:r>
    </w:p>
    <w:p w14:paraId="38ED9124"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 xml:space="preserve">Web Tracing Framework </w:t>
      </w:r>
      <w:proofErr w:type="spellStart"/>
      <w:r w:rsidRPr="000C1D36">
        <w:rPr>
          <w:rFonts w:ascii="Roboto" w:eastAsia="Times New Roman" w:hAnsi="Roboto" w:cs="Times New Roman"/>
          <w:color w:val="333333"/>
          <w:sz w:val="30"/>
          <w:szCs w:val="30"/>
          <w:lang w:val="en" w:eastAsia="en-IN"/>
        </w:rPr>
        <w:t>integration</w:t>
      </w:r>
      <w:hyperlink r:id="rId87" w:anchor="web-tracing-framework-integration"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0CE5D97D"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Angular previously has supported an integration with the </w:t>
      </w:r>
      <w:hyperlink r:id="rId88" w:history="1">
        <w:r w:rsidRPr="000C1D36">
          <w:rPr>
            <w:rFonts w:ascii="Roboto" w:eastAsia="Times New Roman" w:hAnsi="Roboto" w:cs="Times New Roman"/>
            <w:color w:val="444444"/>
            <w:sz w:val="21"/>
            <w:szCs w:val="21"/>
            <w:lang w:val="en" w:eastAsia="en-IN"/>
          </w:rPr>
          <w:t>Web Tracing Framework (WTF)</w:t>
        </w:r>
      </w:hyperlink>
      <w:r w:rsidRPr="000C1D36">
        <w:rPr>
          <w:rFonts w:ascii="Roboto" w:eastAsia="Times New Roman" w:hAnsi="Roboto" w:cs="Times New Roman"/>
          <w:color w:val="444444"/>
          <w:sz w:val="21"/>
          <w:szCs w:val="21"/>
          <w:lang w:val="en" w:eastAsia="en-IN"/>
        </w:rPr>
        <w:t xml:space="preserve"> for performance testing of Angular applications. This integration has not been maintained and defunct. As a result, the integration was deprecated in Angular version 8 and due to no evidence of any existing usage removed in version 9.</w:t>
      </w:r>
    </w:p>
    <w:p w14:paraId="68D547DB"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Droid Sans Mono" w:eastAsia="Times New Roman" w:hAnsi="Droid Sans Mono" w:cs="Courier New"/>
          <w:color w:val="444444"/>
          <w:sz w:val="27"/>
          <w:szCs w:val="27"/>
          <w:lang w:val="en" w:eastAsia="en-IN"/>
        </w:rPr>
        <w:t>/deep/</w:t>
      </w:r>
      <w:r w:rsidRPr="000C1D36">
        <w:rPr>
          <w:rFonts w:ascii="Roboto" w:eastAsia="Times New Roman" w:hAnsi="Roboto" w:cs="Times New Roman"/>
          <w:color w:val="333333"/>
          <w:sz w:val="30"/>
          <w:szCs w:val="30"/>
          <w:lang w:val="en" w:eastAsia="en-IN"/>
        </w:rPr>
        <w:t xml:space="preserve">, </w:t>
      </w:r>
      <w:r w:rsidRPr="000C1D36">
        <w:rPr>
          <w:rFonts w:ascii="Droid Sans Mono" w:eastAsia="Times New Roman" w:hAnsi="Droid Sans Mono" w:cs="Courier New"/>
          <w:color w:val="444444"/>
          <w:sz w:val="27"/>
          <w:szCs w:val="27"/>
          <w:lang w:val="en" w:eastAsia="en-IN"/>
        </w:rPr>
        <w:t>&gt;&gt;&gt;</w:t>
      </w:r>
      <w:r w:rsidRPr="000C1D36">
        <w:rPr>
          <w:rFonts w:ascii="Roboto" w:eastAsia="Times New Roman" w:hAnsi="Roboto" w:cs="Times New Roman"/>
          <w:color w:val="333333"/>
          <w:sz w:val="30"/>
          <w:szCs w:val="30"/>
          <w:lang w:val="en" w:eastAsia="en-IN"/>
        </w:rPr>
        <w:t xml:space="preserve"> and </w:t>
      </w:r>
      <w:r w:rsidRPr="000C1D36">
        <w:rPr>
          <w:rFonts w:ascii="Droid Sans Mono" w:eastAsia="Times New Roman" w:hAnsi="Droid Sans Mono" w:cs="Courier New"/>
          <w:color w:val="444444"/>
          <w:sz w:val="27"/>
          <w:szCs w:val="27"/>
          <w:lang w:val="en" w:eastAsia="en-IN"/>
        </w:rPr>
        <w:t>:ng-deep</w:t>
      </w:r>
      <w:r w:rsidRPr="000C1D36">
        <w:rPr>
          <w:rFonts w:ascii="Roboto" w:eastAsia="Times New Roman" w:hAnsi="Roboto" w:cs="Times New Roman"/>
          <w:color w:val="333333"/>
          <w:sz w:val="30"/>
          <w:szCs w:val="30"/>
          <w:lang w:val="en" w:eastAsia="en-IN"/>
        </w:rPr>
        <w:t xml:space="preserve"> component style </w:t>
      </w:r>
      <w:proofErr w:type="spellStart"/>
      <w:r w:rsidRPr="000C1D36">
        <w:rPr>
          <w:rFonts w:ascii="Roboto" w:eastAsia="Times New Roman" w:hAnsi="Roboto" w:cs="Times New Roman"/>
          <w:color w:val="333333"/>
          <w:sz w:val="30"/>
          <w:szCs w:val="30"/>
          <w:lang w:val="en" w:eastAsia="en-IN"/>
        </w:rPr>
        <w:t>selectors</w:t>
      </w:r>
      <w:hyperlink r:id="rId89" w:anchor="deep--and-ng-deep-component-style-selectors"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59328648"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The shadow-</w:t>
      </w:r>
      <w:proofErr w:type="spellStart"/>
      <w:r w:rsidRPr="000C1D36">
        <w:rPr>
          <w:rFonts w:ascii="Roboto" w:eastAsia="Times New Roman" w:hAnsi="Roboto" w:cs="Times New Roman"/>
          <w:color w:val="444444"/>
          <w:sz w:val="21"/>
          <w:szCs w:val="21"/>
          <w:lang w:val="en" w:eastAsia="en-IN"/>
        </w:rPr>
        <w:t>dom</w:t>
      </w:r>
      <w:proofErr w:type="spellEnd"/>
      <w:r w:rsidRPr="000C1D36">
        <w:rPr>
          <w:rFonts w:ascii="Roboto" w:eastAsia="Times New Roman" w:hAnsi="Roboto" w:cs="Times New Roman"/>
          <w:color w:val="444444"/>
          <w:sz w:val="21"/>
          <w:szCs w:val="21"/>
          <w:lang w:val="en" w:eastAsia="en-IN"/>
        </w:rPr>
        <w:t xml:space="preserve">-piercing descendant combinator is deprecated and support is being </w:t>
      </w:r>
      <w:hyperlink r:id="rId90" w:history="1">
        <w:r w:rsidRPr="000C1D36">
          <w:rPr>
            <w:rFonts w:ascii="Roboto" w:eastAsia="Times New Roman" w:hAnsi="Roboto" w:cs="Times New Roman"/>
            <w:color w:val="444444"/>
            <w:sz w:val="21"/>
            <w:szCs w:val="21"/>
            <w:lang w:val="en" w:eastAsia="en-IN"/>
          </w:rPr>
          <w:t>removed from major browsers and tools</w:t>
        </w:r>
      </w:hyperlink>
      <w:r w:rsidRPr="000C1D36">
        <w:rPr>
          <w:rFonts w:ascii="Roboto" w:eastAsia="Times New Roman" w:hAnsi="Roboto" w:cs="Times New Roman"/>
          <w:color w:val="444444"/>
          <w:sz w:val="21"/>
          <w:szCs w:val="21"/>
          <w:lang w:val="en" w:eastAsia="en-IN"/>
        </w:rPr>
        <w:t xml:space="preserve">. As such, in v4 we deprecated support in Angular for all 3 of </w:t>
      </w:r>
      <w:r w:rsidRPr="000C1D36">
        <w:rPr>
          <w:rFonts w:ascii="Droid Sans Mono" w:eastAsia="Times New Roman" w:hAnsi="Droid Sans Mono" w:cs="Courier New"/>
          <w:color w:val="444444"/>
          <w:sz w:val="19"/>
          <w:szCs w:val="19"/>
          <w:lang w:val="en" w:eastAsia="en-IN"/>
        </w:rPr>
        <w:t>/deep/</w:t>
      </w:r>
      <w:r w:rsidRPr="000C1D36">
        <w:rPr>
          <w:rFonts w:ascii="Roboto" w:eastAsia="Times New Roman" w:hAnsi="Roboto" w:cs="Times New Roman"/>
          <w:color w:val="444444"/>
          <w:sz w:val="21"/>
          <w:szCs w:val="21"/>
          <w:lang w:val="en" w:eastAsia="en-IN"/>
        </w:rPr>
        <w:t xml:space="preserve">, </w:t>
      </w:r>
      <w:r w:rsidRPr="000C1D36">
        <w:rPr>
          <w:rFonts w:ascii="Droid Sans Mono" w:eastAsia="Times New Roman" w:hAnsi="Droid Sans Mono" w:cs="Courier New"/>
          <w:color w:val="444444"/>
          <w:sz w:val="19"/>
          <w:szCs w:val="19"/>
          <w:lang w:val="en" w:eastAsia="en-IN"/>
        </w:rPr>
        <w:t>&gt;&gt;&gt;</w:t>
      </w:r>
      <w:r w:rsidRPr="000C1D36">
        <w:rPr>
          <w:rFonts w:ascii="Roboto" w:eastAsia="Times New Roman" w:hAnsi="Roboto" w:cs="Times New Roman"/>
          <w:color w:val="444444"/>
          <w:sz w:val="21"/>
          <w:szCs w:val="21"/>
          <w:lang w:val="en" w:eastAsia="en-IN"/>
        </w:rPr>
        <w:t xml:space="preserve"> </w:t>
      </w:r>
      <w:proofErr w:type="gramStart"/>
      <w:r w:rsidRPr="000C1D36">
        <w:rPr>
          <w:rFonts w:ascii="Roboto" w:eastAsia="Times New Roman" w:hAnsi="Roboto" w:cs="Times New Roman"/>
          <w:color w:val="444444"/>
          <w:sz w:val="21"/>
          <w:szCs w:val="21"/>
          <w:lang w:val="en" w:eastAsia="en-IN"/>
        </w:rPr>
        <w:t xml:space="preserve">and </w:t>
      </w:r>
      <w:r w:rsidRPr="000C1D36">
        <w:rPr>
          <w:rFonts w:ascii="Droid Sans Mono" w:eastAsia="Times New Roman" w:hAnsi="Droid Sans Mono" w:cs="Courier New"/>
          <w:color w:val="444444"/>
          <w:sz w:val="19"/>
          <w:szCs w:val="19"/>
          <w:lang w:val="en" w:eastAsia="en-IN"/>
        </w:rPr>
        <w:t>::ng</w:t>
      </w:r>
      <w:proofErr w:type="gramEnd"/>
      <w:r w:rsidRPr="000C1D36">
        <w:rPr>
          <w:rFonts w:ascii="Droid Sans Mono" w:eastAsia="Times New Roman" w:hAnsi="Droid Sans Mono" w:cs="Courier New"/>
          <w:color w:val="444444"/>
          <w:sz w:val="19"/>
          <w:szCs w:val="19"/>
          <w:lang w:val="en" w:eastAsia="en-IN"/>
        </w:rPr>
        <w:t>-deep</w:t>
      </w:r>
      <w:r w:rsidRPr="000C1D36">
        <w:rPr>
          <w:rFonts w:ascii="Roboto" w:eastAsia="Times New Roman" w:hAnsi="Roboto" w:cs="Times New Roman"/>
          <w:color w:val="444444"/>
          <w:sz w:val="21"/>
          <w:szCs w:val="21"/>
          <w:lang w:val="en" w:eastAsia="en-IN"/>
        </w:rPr>
        <w:t>. Until removal</w:t>
      </w:r>
      <w:proofErr w:type="gramStart"/>
      <w:r w:rsidRPr="000C1D36">
        <w:rPr>
          <w:rFonts w:ascii="Roboto" w:eastAsia="Times New Roman" w:hAnsi="Roboto" w:cs="Times New Roman"/>
          <w:color w:val="444444"/>
          <w:sz w:val="21"/>
          <w:szCs w:val="21"/>
          <w:lang w:val="en" w:eastAsia="en-IN"/>
        </w:rPr>
        <w:t xml:space="preserve">, </w:t>
      </w:r>
      <w:r w:rsidRPr="000C1D36">
        <w:rPr>
          <w:rFonts w:ascii="Droid Sans Mono" w:eastAsia="Times New Roman" w:hAnsi="Droid Sans Mono" w:cs="Courier New"/>
          <w:color w:val="444444"/>
          <w:sz w:val="19"/>
          <w:szCs w:val="19"/>
          <w:lang w:val="en" w:eastAsia="en-IN"/>
        </w:rPr>
        <w:t>::ng</w:t>
      </w:r>
      <w:proofErr w:type="gramEnd"/>
      <w:r w:rsidRPr="000C1D36">
        <w:rPr>
          <w:rFonts w:ascii="Droid Sans Mono" w:eastAsia="Times New Roman" w:hAnsi="Droid Sans Mono" w:cs="Courier New"/>
          <w:color w:val="444444"/>
          <w:sz w:val="19"/>
          <w:szCs w:val="19"/>
          <w:lang w:val="en" w:eastAsia="en-IN"/>
        </w:rPr>
        <w:t>-deep</w:t>
      </w:r>
      <w:r w:rsidRPr="000C1D36">
        <w:rPr>
          <w:rFonts w:ascii="Roboto" w:eastAsia="Times New Roman" w:hAnsi="Roboto" w:cs="Times New Roman"/>
          <w:color w:val="444444"/>
          <w:sz w:val="21"/>
          <w:szCs w:val="21"/>
          <w:lang w:val="en" w:eastAsia="en-IN"/>
        </w:rPr>
        <w:t xml:space="preserve"> is preferred for broader compatibility with the tools.</w:t>
      </w:r>
    </w:p>
    <w:p w14:paraId="02565D50"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For more information, see </w:t>
      </w:r>
      <w:hyperlink r:id="rId91" w:anchor="deprecated-deep--and-ng-deep" w:tooltip="Component Styles guide, Deprecated deep and ngdeep" w:history="1">
        <w:r w:rsidRPr="000C1D36">
          <w:rPr>
            <w:rFonts w:ascii="Roboto" w:eastAsia="Times New Roman" w:hAnsi="Roboto" w:cs="Times New Roman"/>
            <w:color w:val="444444"/>
            <w:sz w:val="21"/>
            <w:szCs w:val="21"/>
            <w:lang w:val="en" w:eastAsia="en-IN"/>
          </w:rPr>
          <w:t>/deep/, &gt;&gt;&gt;, and ::ng-deep</w:t>
        </w:r>
      </w:hyperlink>
      <w:r w:rsidRPr="000C1D36">
        <w:rPr>
          <w:rFonts w:ascii="Roboto" w:eastAsia="Times New Roman" w:hAnsi="Roboto" w:cs="Times New Roman"/>
          <w:color w:val="444444"/>
          <w:sz w:val="21"/>
          <w:szCs w:val="21"/>
          <w:lang w:val="en" w:eastAsia="en-IN"/>
        </w:rPr>
        <w:t xml:space="preserve"> in the Component Styles guide.</w:t>
      </w:r>
    </w:p>
    <w:p w14:paraId="464681C8"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lastRenderedPageBreak/>
        <w:t xml:space="preserve">&lt;template&gt; </w:t>
      </w:r>
      <w:proofErr w:type="spellStart"/>
      <w:r w:rsidRPr="000C1D36">
        <w:rPr>
          <w:rFonts w:ascii="Roboto" w:eastAsia="Times New Roman" w:hAnsi="Roboto" w:cs="Times New Roman"/>
          <w:color w:val="333333"/>
          <w:sz w:val="30"/>
          <w:szCs w:val="30"/>
          <w:lang w:val="en" w:eastAsia="en-IN"/>
        </w:rPr>
        <w:t>tag</w:t>
      </w:r>
      <w:hyperlink r:id="rId92" w:anchor="template-tag"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19EDA695"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The </w:t>
      </w:r>
      <w:r w:rsidRPr="000C1D36">
        <w:rPr>
          <w:rFonts w:ascii="Droid Sans Mono" w:eastAsia="Times New Roman" w:hAnsi="Droid Sans Mono" w:cs="Courier New"/>
          <w:color w:val="444444"/>
          <w:sz w:val="19"/>
          <w:szCs w:val="19"/>
          <w:lang w:val="en" w:eastAsia="en-IN"/>
        </w:rPr>
        <w:t>&lt;template&gt;</w:t>
      </w:r>
      <w:r w:rsidRPr="000C1D36">
        <w:rPr>
          <w:rFonts w:ascii="Roboto" w:eastAsia="Times New Roman" w:hAnsi="Roboto" w:cs="Times New Roman"/>
          <w:color w:val="444444"/>
          <w:sz w:val="21"/>
          <w:szCs w:val="21"/>
          <w:lang w:val="en" w:eastAsia="en-IN"/>
        </w:rPr>
        <w:t xml:space="preserve"> tag was deprecated in v4 to avoid colliding with the DOM's element of the same name (such as when using web components). Use </w:t>
      </w:r>
      <w:r w:rsidRPr="000C1D36">
        <w:rPr>
          <w:rFonts w:ascii="Droid Sans Mono" w:eastAsia="Times New Roman" w:hAnsi="Droid Sans Mono" w:cs="Courier New"/>
          <w:color w:val="444444"/>
          <w:sz w:val="19"/>
          <w:szCs w:val="19"/>
          <w:lang w:val="en" w:eastAsia="en-IN"/>
        </w:rPr>
        <w:t>&lt;ng-template&gt;</w:t>
      </w:r>
      <w:r w:rsidRPr="000C1D36">
        <w:rPr>
          <w:rFonts w:ascii="Roboto" w:eastAsia="Times New Roman" w:hAnsi="Roboto" w:cs="Times New Roman"/>
          <w:color w:val="444444"/>
          <w:sz w:val="21"/>
          <w:szCs w:val="21"/>
          <w:lang w:val="en" w:eastAsia="en-IN"/>
        </w:rPr>
        <w:t xml:space="preserve"> instead. For more information, see the </w:t>
      </w:r>
      <w:hyperlink r:id="rId93" w:anchor="enablelegacytemplate" w:history="1">
        <w:r w:rsidRPr="000C1D36">
          <w:rPr>
            <w:rFonts w:ascii="Roboto" w:eastAsia="Times New Roman" w:hAnsi="Roboto" w:cs="Times New Roman"/>
            <w:color w:val="444444"/>
            <w:sz w:val="21"/>
            <w:szCs w:val="21"/>
            <w:lang w:val="en" w:eastAsia="en-IN"/>
          </w:rPr>
          <w:t>Ahead-of-Time Compilation</w:t>
        </w:r>
      </w:hyperlink>
      <w:r w:rsidRPr="000C1D36">
        <w:rPr>
          <w:rFonts w:ascii="Roboto" w:eastAsia="Times New Roman" w:hAnsi="Roboto" w:cs="Times New Roman"/>
          <w:color w:val="444444"/>
          <w:sz w:val="21"/>
          <w:szCs w:val="21"/>
          <w:lang w:val="en" w:eastAsia="en-IN"/>
        </w:rPr>
        <w:t xml:space="preserve"> guide.</w:t>
      </w:r>
    </w:p>
    <w:p w14:paraId="4D1C7333"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proofErr w:type="spellStart"/>
      <w:r w:rsidRPr="000C1D36">
        <w:rPr>
          <w:rFonts w:ascii="Roboto" w:eastAsia="Times New Roman" w:hAnsi="Roboto" w:cs="Times New Roman"/>
          <w:color w:val="333333"/>
          <w:sz w:val="30"/>
          <w:szCs w:val="30"/>
          <w:lang w:val="en" w:eastAsia="en-IN"/>
        </w:rPr>
        <w:t>ngModel</w:t>
      </w:r>
      <w:proofErr w:type="spellEnd"/>
      <w:r w:rsidRPr="000C1D36">
        <w:rPr>
          <w:rFonts w:ascii="Roboto" w:eastAsia="Times New Roman" w:hAnsi="Roboto" w:cs="Times New Roman"/>
          <w:color w:val="333333"/>
          <w:sz w:val="30"/>
          <w:szCs w:val="30"/>
          <w:lang w:val="en" w:eastAsia="en-IN"/>
        </w:rPr>
        <w:t xml:space="preserve"> with reactive </w:t>
      </w:r>
      <w:proofErr w:type="spellStart"/>
      <w:r w:rsidRPr="000C1D36">
        <w:rPr>
          <w:rFonts w:ascii="Roboto" w:eastAsia="Times New Roman" w:hAnsi="Roboto" w:cs="Times New Roman"/>
          <w:color w:val="333333"/>
          <w:sz w:val="30"/>
          <w:szCs w:val="30"/>
          <w:lang w:val="en" w:eastAsia="en-IN"/>
        </w:rPr>
        <w:t>forms</w:t>
      </w:r>
      <w:hyperlink r:id="rId94" w:anchor="ngmodel-with-reactive-forms"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577C59E5"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Support for using the </w:t>
      </w:r>
      <w:hyperlink r:id="rId95" w:history="1">
        <w:proofErr w:type="spellStart"/>
        <w:r w:rsidRPr="000C1D36">
          <w:rPr>
            <w:rFonts w:ascii="Droid Sans Mono" w:eastAsia="Times New Roman" w:hAnsi="Droid Sans Mono" w:cs="Courier New"/>
            <w:color w:val="444444"/>
            <w:sz w:val="21"/>
            <w:szCs w:val="21"/>
            <w:lang w:val="en" w:eastAsia="en-IN"/>
          </w:rPr>
          <w:t>ngModel</w:t>
        </w:r>
        <w:proofErr w:type="spellEnd"/>
      </w:hyperlink>
      <w:r w:rsidRPr="000C1D36">
        <w:rPr>
          <w:rFonts w:ascii="Roboto" w:eastAsia="Times New Roman" w:hAnsi="Roboto" w:cs="Times New Roman"/>
          <w:color w:val="444444"/>
          <w:sz w:val="21"/>
          <w:szCs w:val="21"/>
          <w:lang w:val="en" w:eastAsia="en-IN"/>
        </w:rPr>
        <w:t xml:space="preserve"> input property and </w:t>
      </w:r>
      <w:proofErr w:type="spellStart"/>
      <w:r w:rsidRPr="000C1D36">
        <w:rPr>
          <w:rFonts w:ascii="Droid Sans Mono" w:eastAsia="Times New Roman" w:hAnsi="Droid Sans Mono" w:cs="Courier New"/>
          <w:color w:val="444444"/>
          <w:sz w:val="19"/>
          <w:szCs w:val="19"/>
          <w:lang w:val="en" w:eastAsia="en-IN"/>
        </w:rPr>
        <w:t>ngModelChange</w:t>
      </w:r>
      <w:proofErr w:type="spellEnd"/>
      <w:r w:rsidRPr="000C1D36">
        <w:rPr>
          <w:rFonts w:ascii="Roboto" w:eastAsia="Times New Roman" w:hAnsi="Roboto" w:cs="Times New Roman"/>
          <w:color w:val="444444"/>
          <w:sz w:val="21"/>
          <w:szCs w:val="21"/>
          <w:lang w:val="en" w:eastAsia="en-IN"/>
        </w:rPr>
        <w:t xml:space="preserve"> event with reactive form directives was deprecated in version 6.</w:t>
      </w:r>
    </w:p>
    <w:p w14:paraId="58919562"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For more information, see the usage notes for </w:t>
      </w:r>
      <w:hyperlink r:id="rId96" w:anchor="use-with-ngmodel" w:history="1">
        <w:proofErr w:type="spellStart"/>
        <w:r w:rsidRPr="000C1D36">
          <w:rPr>
            <w:rFonts w:ascii="Droid Sans Mono" w:eastAsia="Times New Roman" w:hAnsi="Droid Sans Mono" w:cs="Courier New"/>
            <w:color w:val="444444"/>
            <w:sz w:val="19"/>
            <w:szCs w:val="19"/>
            <w:lang w:val="en" w:eastAsia="en-IN"/>
          </w:rPr>
          <w:t>FormControlDirective</w:t>
        </w:r>
        <w:proofErr w:type="spellEnd"/>
      </w:hyperlink>
      <w:r w:rsidRPr="000C1D36">
        <w:rPr>
          <w:rFonts w:ascii="Roboto" w:eastAsia="Times New Roman" w:hAnsi="Roboto" w:cs="Times New Roman"/>
          <w:color w:val="444444"/>
          <w:sz w:val="21"/>
          <w:szCs w:val="21"/>
          <w:lang w:val="en" w:eastAsia="en-IN"/>
        </w:rPr>
        <w:t xml:space="preserve"> and </w:t>
      </w:r>
      <w:hyperlink r:id="rId97" w:anchor="use-with-ngmodel" w:history="1">
        <w:proofErr w:type="spellStart"/>
        <w:r w:rsidRPr="000C1D36">
          <w:rPr>
            <w:rFonts w:ascii="Droid Sans Mono" w:eastAsia="Times New Roman" w:hAnsi="Droid Sans Mono" w:cs="Courier New"/>
            <w:color w:val="444444"/>
            <w:sz w:val="19"/>
            <w:szCs w:val="19"/>
            <w:lang w:val="en" w:eastAsia="en-IN"/>
          </w:rPr>
          <w:t>FormControlName</w:t>
        </w:r>
        <w:proofErr w:type="spellEnd"/>
      </w:hyperlink>
      <w:r w:rsidRPr="000C1D36">
        <w:rPr>
          <w:rFonts w:ascii="Roboto" w:eastAsia="Times New Roman" w:hAnsi="Roboto" w:cs="Times New Roman"/>
          <w:color w:val="444444"/>
          <w:sz w:val="21"/>
          <w:szCs w:val="21"/>
          <w:lang w:val="en" w:eastAsia="en-IN"/>
        </w:rPr>
        <w:t>.</w:t>
      </w:r>
    </w:p>
    <w:p w14:paraId="641CBFB8"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proofErr w:type="spellStart"/>
      <w:r w:rsidRPr="000C1D36">
        <w:rPr>
          <w:rFonts w:ascii="Roboto" w:eastAsia="Times New Roman" w:hAnsi="Roboto" w:cs="Times New Roman"/>
          <w:color w:val="333333"/>
          <w:sz w:val="30"/>
          <w:szCs w:val="30"/>
          <w:lang w:val="en" w:eastAsia="en-IN"/>
        </w:rPr>
        <w:t>ReflectiveInjector</w:t>
      </w:r>
      <w:hyperlink r:id="rId98" w:anchor="reflectiveinjector"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3DF3DDFF"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In v5, Angular replaced the </w:t>
      </w:r>
      <w:hyperlink r:id="rId99" w:history="1">
        <w:proofErr w:type="spellStart"/>
        <w:r w:rsidRPr="000C1D36">
          <w:rPr>
            <w:rFonts w:ascii="Droid Sans Mono" w:eastAsia="Times New Roman" w:hAnsi="Droid Sans Mono" w:cs="Courier New"/>
            <w:color w:val="444444"/>
            <w:sz w:val="21"/>
            <w:szCs w:val="21"/>
            <w:lang w:val="en" w:eastAsia="en-IN"/>
          </w:rPr>
          <w:t>ReflectiveInjector</w:t>
        </w:r>
        <w:proofErr w:type="spellEnd"/>
      </w:hyperlink>
      <w:r w:rsidRPr="000C1D36">
        <w:rPr>
          <w:rFonts w:ascii="Roboto" w:eastAsia="Times New Roman" w:hAnsi="Roboto" w:cs="Times New Roman"/>
          <w:color w:val="444444"/>
          <w:sz w:val="21"/>
          <w:szCs w:val="21"/>
          <w:lang w:val="en" w:eastAsia="en-IN"/>
        </w:rPr>
        <w:t xml:space="preserve"> with the </w:t>
      </w:r>
      <w:proofErr w:type="spellStart"/>
      <w:r w:rsidRPr="000C1D36">
        <w:rPr>
          <w:rFonts w:ascii="Droid Sans Mono" w:eastAsia="Times New Roman" w:hAnsi="Droid Sans Mono" w:cs="Courier New"/>
          <w:color w:val="444444"/>
          <w:sz w:val="19"/>
          <w:szCs w:val="19"/>
          <w:lang w:val="en" w:eastAsia="en-IN"/>
        </w:rPr>
        <w:t>StaticInjector</w:t>
      </w:r>
      <w:proofErr w:type="spellEnd"/>
      <w:r w:rsidRPr="000C1D36">
        <w:rPr>
          <w:rFonts w:ascii="Roboto" w:eastAsia="Times New Roman" w:hAnsi="Roboto" w:cs="Times New Roman"/>
          <w:color w:val="444444"/>
          <w:sz w:val="21"/>
          <w:szCs w:val="21"/>
          <w:lang w:val="en" w:eastAsia="en-IN"/>
        </w:rPr>
        <w:t xml:space="preserve">. The injector no longer requires the Reflect </w:t>
      </w:r>
      <w:proofErr w:type="spellStart"/>
      <w:r w:rsidRPr="000C1D36">
        <w:rPr>
          <w:rFonts w:ascii="Roboto" w:eastAsia="Times New Roman" w:hAnsi="Roboto" w:cs="Times New Roman"/>
          <w:color w:val="444444"/>
          <w:sz w:val="21"/>
          <w:szCs w:val="21"/>
          <w:lang w:val="en" w:eastAsia="en-IN"/>
        </w:rPr>
        <w:t>polyfill</w:t>
      </w:r>
      <w:proofErr w:type="spellEnd"/>
      <w:r w:rsidRPr="000C1D36">
        <w:rPr>
          <w:rFonts w:ascii="Roboto" w:eastAsia="Times New Roman" w:hAnsi="Roboto" w:cs="Times New Roman"/>
          <w:color w:val="444444"/>
          <w:sz w:val="21"/>
          <w:szCs w:val="21"/>
          <w:lang w:val="en" w:eastAsia="en-IN"/>
        </w:rPr>
        <w:t>, reducing application size for most developers.</w:t>
      </w:r>
    </w:p>
    <w:p w14:paraId="4F98458B"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Before:</w:t>
      </w:r>
    </w:p>
    <w:p w14:paraId="1FB0D165"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 xml:space="preserve">ReflectiveInjector.resolveAndCreate(providers); </w:t>
      </w:r>
    </w:p>
    <w:p w14:paraId="5D5DD8BF"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7450F50B"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60D5A925"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Droid Sans Mono" w:eastAsia="Times New Roman" w:hAnsi="Droid Sans Mono" w:cs="Courier New"/>
          <w:color w:val="444444"/>
          <w:sz w:val="18"/>
          <w:szCs w:val="18"/>
          <w:lang w:val="en" w:eastAsia="en-IN"/>
        </w:rPr>
        <w:t>ReflectiveInjector.</w:t>
      </w:r>
      <w:r w:rsidRPr="000C1D36">
        <w:rPr>
          <w:rFonts w:ascii="Droid Sans Mono" w:eastAsia="Times New Roman" w:hAnsi="Droid Sans Mono" w:cs="Courier New"/>
          <w:color w:val="000000"/>
          <w:sz w:val="18"/>
          <w:szCs w:val="18"/>
          <w:lang w:val="en" w:eastAsia="en-IN"/>
        </w:rPr>
        <w:t>resolveAndCreate</w:t>
      </w:r>
      <w:proofErr w:type="spellEnd"/>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providers</w:t>
      </w:r>
      <w:r w:rsidRPr="000C1D36">
        <w:rPr>
          <w:rFonts w:ascii="Droid Sans Mono" w:eastAsia="Times New Roman" w:hAnsi="Droid Sans Mono" w:cs="Courier New"/>
          <w:color w:val="444444"/>
          <w:sz w:val="18"/>
          <w:szCs w:val="18"/>
          <w:lang w:val="en" w:eastAsia="en-IN"/>
        </w:rPr>
        <w:t>);</w:t>
      </w:r>
    </w:p>
    <w:p w14:paraId="7FC6DDE8"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0B3C1BF3"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After:</w:t>
      </w:r>
    </w:p>
    <w:p w14:paraId="1C08E6C3"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 xml:space="preserve">Injector.create({providers}); </w:t>
      </w:r>
    </w:p>
    <w:p w14:paraId="1C89842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629ED627"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028A9327"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Droid Sans Mono" w:eastAsia="Times New Roman" w:hAnsi="Droid Sans Mono" w:cs="Courier New"/>
          <w:color w:val="444444"/>
          <w:sz w:val="18"/>
          <w:szCs w:val="18"/>
          <w:lang w:val="en" w:eastAsia="en-IN"/>
        </w:rPr>
        <w:t>Injector.</w:t>
      </w:r>
      <w:r w:rsidRPr="000C1D36">
        <w:rPr>
          <w:rFonts w:ascii="Droid Sans Mono" w:eastAsia="Times New Roman" w:hAnsi="Droid Sans Mono" w:cs="Courier New"/>
          <w:color w:val="000000"/>
          <w:sz w:val="18"/>
          <w:szCs w:val="18"/>
          <w:lang w:val="en" w:eastAsia="en-IN"/>
        </w:rPr>
        <w:t>create</w:t>
      </w:r>
      <w:proofErr w:type="spellEnd"/>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providers</w:t>
      </w:r>
      <w:r w:rsidRPr="000C1D36">
        <w:rPr>
          <w:rFonts w:ascii="Droid Sans Mono" w:eastAsia="Times New Roman" w:hAnsi="Droid Sans Mono" w:cs="Courier New"/>
          <w:color w:val="444444"/>
          <w:sz w:val="18"/>
          <w:szCs w:val="18"/>
          <w:lang w:val="en" w:eastAsia="en-IN"/>
        </w:rPr>
        <w:t>});</w:t>
      </w:r>
    </w:p>
    <w:p w14:paraId="193BF1BF"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2BB5F72B"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proofErr w:type="spellStart"/>
      <w:r w:rsidRPr="000C1D36">
        <w:rPr>
          <w:rFonts w:ascii="Roboto" w:eastAsia="Times New Roman" w:hAnsi="Roboto" w:cs="Times New Roman"/>
          <w:color w:val="333333"/>
          <w:sz w:val="30"/>
          <w:szCs w:val="30"/>
          <w:lang w:val="en" w:eastAsia="en-IN"/>
        </w:rPr>
        <w:t>loadChildren</w:t>
      </w:r>
      <w:proofErr w:type="spellEnd"/>
      <w:r w:rsidRPr="000C1D36">
        <w:rPr>
          <w:rFonts w:ascii="Roboto" w:eastAsia="Times New Roman" w:hAnsi="Roboto" w:cs="Times New Roman"/>
          <w:color w:val="333333"/>
          <w:sz w:val="30"/>
          <w:szCs w:val="30"/>
          <w:lang w:val="en" w:eastAsia="en-IN"/>
        </w:rPr>
        <w:t xml:space="preserve"> string </w:t>
      </w:r>
      <w:proofErr w:type="spellStart"/>
      <w:r w:rsidRPr="000C1D36">
        <w:rPr>
          <w:rFonts w:ascii="Roboto" w:eastAsia="Times New Roman" w:hAnsi="Roboto" w:cs="Times New Roman"/>
          <w:color w:val="333333"/>
          <w:sz w:val="30"/>
          <w:szCs w:val="30"/>
          <w:lang w:val="en" w:eastAsia="en-IN"/>
        </w:rPr>
        <w:t>syntax</w:t>
      </w:r>
      <w:hyperlink r:id="rId100" w:anchor="loadchildren-string-syntax"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7ED801BC"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When Angular first introduced lazy routes, there wasn't browser support for dynamically loading additional JavaScript. Angular created our own scheme using the syntax </w:t>
      </w:r>
      <w:hyperlink r:id="rId101" w:anchor="loadChildren" w:history="1">
        <w:proofErr w:type="spellStart"/>
        <w:r w:rsidRPr="000C1D36">
          <w:rPr>
            <w:rFonts w:ascii="Droid Sans Mono" w:eastAsia="Times New Roman" w:hAnsi="Droid Sans Mono" w:cs="Courier New"/>
            <w:color w:val="444444"/>
            <w:sz w:val="21"/>
            <w:szCs w:val="21"/>
            <w:lang w:val="en" w:eastAsia="en-IN"/>
          </w:rPr>
          <w:t>loadChildren</w:t>
        </w:r>
        <w:proofErr w:type="spellEnd"/>
      </w:hyperlink>
      <w:r w:rsidRPr="000C1D36">
        <w:rPr>
          <w:rFonts w:ascii="Droid Sans Mono" w:eastAsia="Times New Roman" w:hAnsi="Droid Sans Mono" w:cs="Courier New"/>
          <w:color w:val="444444"/>
          <w:sz w:val="19"/>
          <w:szCs w:val="19"/>
          <w:lang w:val="en" w:eastAsia="en-IN"/>
        </w:rPr>
        <w:t>: './lazy/</w:t>
      </w:r>
      <w:proofErr w:type="spellStart"/>
      <w:r w:rsidRPr="000C1D36">
        <w:rPr>
          <w:rFonts w:ascii="Droid Sans Mono" w:eastAsia="Times New Roman" w:hAnsi="Droid Sans Mono" w:cs="Courier New"/>
          <w:color w:val="444444"/>
          <w:sz w:val="19"/>
          <w:szCs w:val="19"/>
          <w:lang w:val="en" w:eastAsia="en-IN"/>
        </w:rPr>
        <w:t>lazy.module#LazyModule</w:t>
      </w:r>
      <w:proofErr w:type="spellEnd"/>
      <w:r w:rsidRPr="000C1D36">
        <w:rPr>
          <w:rFonts w:ascii="Droid Sans Mono" w:eastAsia="Times New Roman" w:hAnsi="Droid Sans Mono" w:cs="Courier New"/>
          <w:color w:val="444444"/>
          <w:sz w:val="19"/>
          <w:szCs w:val="19"/>
          <w:lang w:val="en" w:eastAsia="en-IN"/>
        </w:rPr>
        <w:t>'</w:t>
      </w:r>
      <w:r w:rsidRPr="000C1D36">
        <w:rPr>
          <w:rFonts w:ascii="Roboto" w:eastAsia="Times New Roman" w:hAnsi="Roboto" w:cs="Times New Roman"/>
          <w:color w:val="444444"/>
          <w:sz w:val="21"/>
          <w:szCs w:val="21"/>
          <w:lang w:val="en" w:eastAsia="en-IN"/>
        </w:rPr>
        <w:t xml:space="preserve"> and built tooling to support it. Now that ECMAScript dynamic import is supported in many browsers, Angular is moving toward this new syntax.</w:t>
      </w:r>
    </w:p>
    <w:p w14:paraId="3FC796B0"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In version 8, the string syntax for the </w:t>
      </w:r>
      <w:hyperlink r:id="rId102" w:history="1">
        <w:proofErr w:type="spellStart"/>
        <w:r w:rsidRPr="000C1D36">
          <w:rPr>
            <w:rFonts w:ascii="Droid Sans Mono" w:eastAsia="Times New Roman" w:hAnsi="Droid Sans Mono" w:cs="Courier New"/>
            <w:color w:val="444444"/>
            <w:sz w:val="19"/>
            <w:szCs w:val="19"/>
            <w:lang w:val="en" w:eastAsia="en-IN"/>
          </w:rPr>
          <w:t>loadChildren</w:t>
        </w:r>
        <w:proofErr w:type="spellEnd"/>
      </w:hyperlink>
      <w:r w:rsidRPr="000C1D36">
        <w:rPr>
          <w:rFonts w:ascii="Roboto" w:eastAsia="Times New Roman" w:hAnsi="Roboto" w:cs="Times New Roman"/>
          <w:color w:val="444444"/>
          <w:sz w:val="21"/>
          <w:szCs w:val="21"/>
          <w:lang w:val="en" w:eastAsia="en-IN"/>
        </w:rPr>
        <w:t xml:space="preserve"> route specification was deprecated, in favor of new syntax that uses </w:t>
      </w:r>
      <w:r w:rsidRPr="000C1D36">
        <w:rPr>
          <w:rFonts w:ascii="Droid Sans Mono" w:eastAsia="Times New Roman" w:hAnsi="Droid Sans Mono" w:cs="Courier New"/>
          <w:color w:val="444444"/>
          <w:sz w:val="19"/>
          <w:szCs w:val="19"/>
          <w:lang w:val="en" w:eastAsia="en-IN"/>
        </w:rPr>
        <w:t>import()</w:t>
      </w:r>
      <w:r w:rsidRPr="000C1D36">
        <w:rPr>
          <w:rFonts w:ascii="Roboto" w:eastAsia="Times New Roman" w:hAnsi="Roboto" w:cs="Times New Roman"/>
          <w:color w:val="444444"/>
          <w:sz w:val="21"/>
          <w:szCs w:val="21"/>
          <w:lang w:val="en" w:eastAsia="en-IN"/>
        </w:rPr>
        <w:t xml:space="preserve"> syntax.</w:t>
      </w:r>
    </w:p>
    <w:p w14:paraId="66ECAE7C"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Before:</w:t>
      </w:r>
    </w:p>
    <w:p w14:paraId="20EEAF01"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 xml:space="preserve">const routes: </w:t>
      </w:r>
      <w:hyperlink r:id="rId103" w:history="1">
        <w:r w:rsidRPr="000C1D36">
          <w:rPr>
            <w:rFonts w:ascii="Roboto" w:eastAsia="Times New Roman" w:hAnsi="Roboto" w:cs="Times New Roman"/>
            <w:vanish/>
            <w:color w:val="444444"/>
            <w:sz w:val="21"/>
            <w:szCs w:val="21"/>
            <w:lang w:val="en" w:eastAsia="en-IN"/>
          </w:rPr>
          <w:t>Routes</w:t>
        </w:r>
      </w:hyperlink>
      <w:r w:rsidRPr="000C1D36">
        <w:rPr>
          <w:rFonts w:ascii="Roboto" w:eastAsia="Times New Roman" w:hAnsi="Roboto" w:cs="Times New Roman"/>
          <w:vanish/>
          <w:color w:val="444444"/>
          <w:sz w:val="21"/>
          <w:szCs w:val="21"/>
          <w:lang w:val="en" w:eastAsia="en-IN"/>
        </w:rPr>
        <w:t xml:space="preserve"> = [{ path: 'lazy', // The following string syntax for </w:t>
      </w:r>
      <w:hyperlink r:id="rId104" w:anchor="loadChildren" w:history="1">
        <w:r w:rsidRPr="000C1D36">
          <w:rPr>
            <w:rFonts w:ascii="Roboto" w:eastAsia="Times New Roman" w:hAnsi="Roboto" w:cs="Times New Roman"/>
            <w:vanish/>
            <w:color w:val="444444"/>
            <w:sz w:val="21"/>
            <w:szCs w:val="21"/>
            <w:lang w:val="en" w:eastAsia="en-IN"/>
          </w:rPr>
          <w:t>loadChildren</w:t>
        </w:r>
      </w:hyperlink>
      <w:r w:rsidRPr="000C1D36">
        <w:rPr>
          <w:rFonts w:ascii="Roboto" w:eastAsia="Times New Roman" w:hAnsi="Roboto" w:cs="Times New Roman"/>
          <w:vanish/>
          <w:color w:val="444444"/>
          <w:sz w:val="21"/>
          <w:szCs w:val="21"/>
          <w:lang w:val="en" w:eastAsia="en-IN"/>
        </w:rPr>
        <w:t xml:space="preserve"> is deprecated </w:t>
      </w:r>
      <w:hyperlink r:id="rId105" w:anchor="loadChildren" w:history="1">
        <w:r w:rsidRPr="000C1D36">
          <w:rPr>
            <w:rFonts w:ascii="Roboto" w:eastAsia="Times New Roman" w:hAnsi="Roboto" w:cs="Times New Roman"/>
            <w:vanish/>
            <w:color w:val="444444"/>
            <w:sz w:val="21"/>
            <w:szCs w:val="21"/>
            <w:lang w:val="en" w:eastAsia="en-IN"/>
          </w:rPr>
          <w:t>loadChildren</w:t>
        </w:r>
      </w:hyperlink>
      <w:r w:rsidRPr="000C1D36">
        <w:rPr>
          <w:rFonts w:ascii="Roboto" w:eastAsia="Times New Roman" w:hAnsi="Roboto" w:cs="Times New Roman"/>
          <w:vanish/>
          <w:color w:val="444444"/>
          <w:sz w:val="21"/>
          <w:szCs w:val="21"/>
          <w:lang w:val="en" w:eastAsia="en-IN"/>
        </w:rPr>
        <w:t xml:space="preserve">: './lazy/lazy.module#LazyModule' }]; </w:t>
      </w:r>
    </w:p>
    <w:p w14:paraId="7FBC78AD"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7C6E7157"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33FF1769"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const</w:t>
      </w:r>
      <w:r w:rsidRPr="000C1D36">
        <w:rPr>
          <w:rFonts w:ascii="Droid Sans Mono" w:eastAsia="Times New Roman" w:hAnsi="Droid Sans Mono" w:cs="Courier New"/>
          <w:color w:val="000000"/>
          <w:sz w:val="18"/>
          <w:szCs w:val="18"/>
          <w:lang w:val="en" w:eastAsia="en-IN"/>
        </w:rPr>
        <w:t xml:space="preserve"> routes</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hyperlink r:id="rId106" w:history="1">
        <w:r w:rsidRPr="000C1D36">
          <w:rPr>
            <w:rFonts w:ascii="Droid Sans Mono" w:eastAsia="Times New Roman" w:hAnsi="Droid Sans Mono" w:cs="Courier New"/>
            <w:color w:val="444444"/>
            <w:sz w:val="21"/>
            <w:szCs w:val="21"/>
            <w:lang w:val="en" w:eastAsia="en-IN"/>
          </w:rPr>
          <w:t>Routes</w:t>
        </w:r>
      </w:hyperlink>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5C31D3E9"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path</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'lazy',</w:t>
      </w:r>
    </w:p>
    <w:p w14:paraId="7E9B7765"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 xml:space="preserve">// The following string syntax for </w:t>
      </w:r>
      <w:hyperlink r:id="rId107" w:anchor="loadChildren" w:history="1">
        <w:proofErr w:type="spellStart"/>
        <w:r w:rsidRPr="000C1D36">
          <w:rPr>
            <w:rFonts w:ascii="Droid Sans Mono" w:eastAsia="Times New Roman" w:hAnsi="Droid Sans Mono" w:cs="Courier New"/>
            <w:color w:val="444444"/>
            <w:sz w:val="21"/>
            <w:szCs w:val="21"/>
            <w:lang w:val="en" w:eastAsia="en-IN"/>
          </w:rPr>
          <w:t>loadChildren</w:t>
        </w:r>
        <w:proofErr w:type="spellEnd"/>
      </w:hyperlink>
      <w:r w:rsidRPr="000C1D36">
        <w:rPr>
          <w:rFonts w:ascii="Droid Sans Mono" w:eastAsia="Times New Roman" w:hAnsi="Droid Sans Mono" w:cs="Courier New"/>
          <w:color w:val="444444"/>
          <w:sz w:val="18"/>
          <w:szCs w:val="18"/>
          <w:lang w:val="en" w:eastAsia="en-IN"/>
        </w:rPr>
        <w:t xml:space="preserve"> is deprecated</w:t>
      </w:r>
    </w:p>
    <w:p w14:paraId="2D405128"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hyperlink r:id="rId108" w:anchor="loadChildren" w:history="1">
        <w:proofErr w:type="spellStart"/>
        <w:r w:rsidRPr="000C1D36">
          <w:rPr>
            <w:rFonts w:ascii="Droid Sans Mono" w:eastAsia="Times New Roman" w:hAnsi="Droid Sans Mono" w:cs="Courier New"/>
            <w:color w:val="000000"/>
            <w:sz w:val="21"/>
            <w:szCs w:val="21"/>
            <w:lang w:val="en" w:eastAsia="en-IN"/>
          </w:rPr>
          <w:t>loadChildren</w:t>
        </w:r>
        <w:proofErr w:type="spellEnd"/>
      </w:hyperlink>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'./lazy/</w:t>
      </w:r>
      <w:proofErr w:type="spellStart"/>
      <w:r w:rsidRPr="000C1D36">
        <w:rPr>
          <w:rFonts w:ascii="Droid Sans Mono" w:eastAsia="Times New Roman" w:hAnsi="Droid Sans Mono" w:cs="Courier New"/>
          <w:color w:val="444444"/>
          <w:sz w:val="18"/>
          <w:szCs w:val="18"/>
          <w:lang w:val="en" w:eastAsia="en-IN"/>
        </w:rPr>
        <w:t>lazy.module#LazyModule</w:t>
      </w:r>
      <w:proofErr w:type="spellEnd"/>
      <w:r w:rsidRPr="000C1D36">
        <w:rPr>
          <w:rFonts w:ascii="Droid Sans Mono" w:eastAsia="Times New Roman" w:hAnsi="Droid Sans Mono" w:cs="Courier New"/>
          <w:color w:val="444444"/>
          <w:sz w:val="18"/>
          <w:szCs w:val="18"/>
          <w:lang w:val="en" w:eastAsia="en-IN"/>
        </w:rPr>
        <w:t>'</w:t>
      </w:r>
    </w:p>
    <w:p w14:paraId="177641ED"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Droid Sans Mono" w:eastAsia="Times New Roman" w:hAnsi="Droid Sans Mono" w:cs="Courier New"/>
          <w:color w:val="444444"/>
          <w:sz w:val="18"/>
          <w:szCs w:val="18"/>
          <w:lang w:val="en" w:eastAsia="en-IN"/>
        </w:rPr>
        <w:lastRenderedPageBreak/>
        <w:t>}];</w:t>
      </w:r>
    </w:p>
    <w:p w14:paraId="2ECBE52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5F22207E"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After:</w:t>
      </w:r>
    </w:p>
    <w:p w14:paraId="3B456521"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 xml:space="preserve">const routes: </w:t>
      </w:r>
      <w:hyperlink r:id="rId109" w:history="1">
        <w:r w:rsidRPr="000C1D36">
          <w:rPr>
            <w:rFonts w:ascii="Roboto" w:eastAsia="Times New Roman" w:hAnsi="Roboto" w:cs="Times New Roman"/>
            <w:vanish/>
            <w:color w:val="444444"/>
            <w:sz w:val="21"/>
            <w:szCs w:val="21"/>
            <w:lang w:val="en" w:eastAsia="en-IN"/>
          </w:rPr>
          <w:t>Routes</w:t>
        </w:r>
      </w:hyperlink>
      <w:r w:rsidRPr="000C1D36">
        <w:rPr>
          <w:rFonts w:ascii="Roboto" w:eastAsia="Times New Roman" w:hAnsi="Roboto" w:cs="Times New Roman"/>
          <w:vanish/>
          <w:color w:val="444444"/>
          <w:sz w:val="21"/>
          <w:szCs w:val="21"/>
          <w:lang w:val="en" w:eastAsia="en-IN"/>
        </w:rPr>
        <w:t xml:space="preserve"> = [{ path: 'lazy', // The new import() syntax </w:t>
      </w:r>
      <w:hyperlink r:id="rId110" w:anchor="loadChildren" w:history="1">
        <w:r w:rsidRPr="000C1D36">
          <w:rPr>
            <w:rFonts w:ascii="Roboto" w:eastAsia="Times New Roman" w:hAnsi="Roboto" w:cs="Times New Roman"/>
            <w:vanish/>
            <w:color w:val="444444"/>
            <w:sz w:val="21"/>
            <w:szCs w:val="21"/>
            <w:lang w:val="en" w:eastAsia="en-IN"/>
          </w:rPr>
          <w:t>loadChildren</w:t>
        </w:r>
      </w:hyperlink>
      <w:r w:rsidRPr="000C1D36">
        <w:rPr>
          <w:rFonts w:ascii="Roboto" w:eastAsia="Times New Roman" w:hAnsi="Roboto" w:cs="Times New Roman"/>
          <w:vanish/>
          <w:color w:val="444444"/>
          <w:sz w:val="21"/>
          <w:szCs w:val="21"/>
          <w:lang w:val="en" w:eastAsia="en-IN"/>
        </w:rPr>
        <w:t xml:space="preserve">: () =&gt; import('./lazy/lazy.module').then(m =&gt; m.LazyModule) }]; </w:t>
      </w:r>
    </w:p>
    <w:p w14:paraId="70457748"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33FDEC4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2F5D776B"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const</w:t>
      </w:r>
      <w:r w:rsidRPr="000C1D36">
        <w:rPr>
          <w:rFonts w:ascii="Droid Sans Mono" w:eastAsia="Times New Roman" w:hAnsi="Droid Sans Mono" w:cs="Courier New"/>
          <w:color w:val="000000"/>
          <w:sz w:val="18"/>
          <w:szCs w:val="18"/>
          <w:lang w:val="en" w:eastAsia="en-IN"/>
        </w:rPr>
        <w:t xml:space="preserve"> routes</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hyperlink r:id="rId111" w:history="1">
        <w:r w:rsidRPr="000C1D36">
          <w:rPr>
            <w:rFonts w:ascii="Droid Sans Mono" w:eastAsia="Times New Roman" w:hAnsi="Droid Sans Mono" w:cs="Courier New"/>
            <w:color w:val="444444"/>
            <w:sz w:val="21"/>
            <w:szCs w:val="21"/>
            <w:lang w:val="en" w:eastAsia="en-IN"/>
          </w:rPr>
          <w:t>Routes</w:t>
        </w:r>
      </w:hyperlink>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2FBB1CBD"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path</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'lazy',</w:t>
      </w:r>
    </w:p>
    <w:p w14:paraId="384A4279"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 xml:space="preserve">// The new </w:t>
      </w:r>
      <w:proofErr w:type="gramStart"/>
      <w:r w:rsidRPr="000C1D36">
        <w:rPr>
          <w:rFonts w:ascii="Droid Sans Mono" w:eastAsia="Times New Roman" w:hAnsi="Droid Sans Mono" w:cs="Courier New"/>
          <w:color w:val="444444"/>
          <w:sz w:val="18"/>
          <w:szCs w:val="18"/>
          <w:lang w:val="en" w:eastAsia="en-IN"/>
        </w:rPr>
        <w:t>import(</w:t>
      </w:r>
      <w:proofErr w:type="gramEnd"/>
      <w:r w:rsidRPr="000C1D36">
        <w:rPr>
          <w:rFonts w:ascii="Droid Sans Mono" w:eastAsia="Times New Roman" w:hAnsi="Droid Sans Mono" w:cs="Courier New"/>
          <w:color w:val="444444"/>
          <w:sz w:val="18"/>
          <w:szCs w:val="18"/>
          <w:lang w:val="en" w:eastAsia="en-IN"/>
        </w:rPr>
        <w:t>) syntax</w:t>
      </w:r>
    </w:p>
    <w:p w14:paraId="13E4DE3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hyperlink r:id="rId112" w:anchor="loadChildren" w:history="1">
        <w:proofErr w:type="spellStart"/>
        <w:r w:rsidRPr="000C1D36">
          <w:rPr>
            <w:rFonts w:ascii="Droid Sans Mono" w:eastAsia="Times New Roman" w:hAnsi="Droid Sans Mono" w:cs="Courier New"/>
            <w:color w:val="000000"/>
            <w:sz w:val="21"/>
            <w:szCs w:val="21"/>
            <w:lang w:val="en" w:eastAsia="en-IN"/>
          </w:rPr>
          <w:t>loadChildren</w:t>
        </w:r>
        <w:proofErr w:type="spellEnd"/>
      </w:hyperlink>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=&gt;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import('./lazy/</w:t>
      </w:r>
      <w:proofErr w:type="spellStart"/>
      <w:r w:rsidRPr="000C1D36">
        <w:rPr>
          <w:rFonts w:ascii="Droid Sans Mono" w:eastAsia="Times New Roman" w:hAnsi="Droid Sans Mono" w:cs="Courier New"/>
          <w:color w:val="444444"/>
          <w:sz w:val="18"/>
          <w:szCs w:val="18"/>
          <w:lang w:val="en" w:eastAsia="en-IN"/>
        </w:rPr>
        <w:t>lazy.module</w:t>
      </w:r>
      <w:proofErr w:type="spellEnd"/>
      <w:r w:rsidRPr="000C1D36">
        <w:rPr>
          <w:rFonts w:ascii="Droid Sans Mono" w:eastAsia="Times New Roman" w:hAnsi="Droid Sans Mono" w:cs="Courier New"/>
          <w:color w:val="444444"/>
          <w:sz w:val="18"/>
          <w:szCs w:val="18"/>
          <w:lang w:val="en" w:eastAsia="en-IN"/>
        </w:rPr>
        <w:t>'</w:t>
      </w:r>
      <w:proofErr w:type="gramStart"/>
      <w:r w:rsidRPr="000C1D36">
        <w:rPr>
          <w:rFonts w:ascii="Droid Sans Mono" w:eastAsia="Times New Roman" w:hAnsi="Droid Sans Mono" w:cs="Courier New"/>
          <w:color w:val="444444"/>
          <w:sz w:val="18"/>
          <w:szCs w:val="18"/>
          <w:lang w:val="en" w:eastAsia="en-IN"/>
        </w:rPr>
        <w:t>).then</w:t>
      </w:r>
      <w:proofErr w:type="gramEnd"/>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m </w:t>
      </w:r>
      <w:r w:rsidRPr="000C1D36">
        <w:rPr>
          <w:rFonts w:ascii="Droid Sans Mono" w:eastAsia="Times New Roman" w:hAnsi="Droid Sans Mono" w:cs="Courier New"/>
          <w:color w:val="444444"/>
          <w:sz w:val="18"/>
          <w:szCs w:val="18"/>
          <w:lang w:val="en" w:eastAsia="en-IN"/>
        </w:rPr>
        <w:t>=&gt;</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000000"/>
          <w:sz w:val="18"/>
          <w:szCs w:val="18"/>
          <w:lang w:val="en" w:eastAsia="en-IN"/>
        </w:rPr>
        <w:t>m</w:t>
      </w:r>
      <w:r w:rsidRPr="000C1D36">
        <w:rPr>
          <w:rFonts w:ascii="Droid Sans Mono" w:eastAsia="Times New Roman" w:hAnsi="Droid Sans Mono" w:cs="Courier New"/>
          <w:color w:val="444444"/>
          <w:sz w:val="18"/>
          <w:szCs w:val="18"/>
          <w:lang w:val="en" w:eastAsia="en-IN"/>
        </w:rPr>
        <w:t>.LazyModule</w:t>
      </w:r>
      <w:proofErr w:type="spellEnd"/>
      <w:r w:rsidRPr="000C1D36">
        <w:rPr>
          <w:rFonts w:ascii="Droid Sans Mono" w:eastAsia="Times New Roman" w:hAnsi="Droid Sans Mono" w:cs="Courier New"/>
          <w:color w:val="444444"/>
          <w:sz w:val="18"/>
          <w:szCs w:val="18"/>
          <w:lang w:val="en" w:eastAsia="en-IN"/>
        </w:rPr>
        <w:t>)</w:t>
      </w:r>
    </w:p>
    <w:p w14:paraId="4E2CED85"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Droid Sans Mono" w:eastAsia="Times New Roman" w:hAnsi="Droid Sans Mono" w:cs="Courier New"/>
          <w:color w:val="444444"/>
          <w:sz w:val="18"/>
          <w:szCs w:val="18"/>
          <w:lang w:val="en" w:eastAsia="en-IN"/>
        </w:rPr>
        <w:t>}];</w:t>
      </w:r>
    </w:p>
    <w:p w14:paraId="2CA0DA7D"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31EAB8B7" w14:textId="77777777" w:rsidR="000C1D36" w:rsidRPr="000C1D36" w:rsidRDefault="000C1D36" w:rsidP="000C1D36">
      <w:pPr>
        <w:shd w:val="clear" w:color="auto" w:fill="FFFFFF"/>
        <w:spacing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Version 8 update: When you update to version 8, the </w:t>
      </w:r>
      <w:hyperlink r:id="rId113" w:history="1">
        <w:r w:rsidRPr="000C1D36">
          <w:rPr>
            <w:rFonts w:ascii="Droid Sans Mono" w:eastAsia="Times New Roman" w:hAnsi="Droid Sans Mono" w:cs="Courier New"/>
            <w:color w:val="444444"/>
            <w:sz w:val="19"/>
            <w:szCs w:val="19"/>
            <w:lang w:val="en" w:eastAsia="en-IN"/>
          </w:rPr>
          <w:t>ng update</w:t>
        </w:r>
      </w:hyperlink>
      <w:r w:rsidRPr="000C1D36">
        <w:rPr>
          <w:rFonts w:ascii="Roboto" w:eastAsia="Times New Roman" w:hAnsi="Roboto" w:cs="Times New Roman"/>
          <w:color w:val="444444"/>
          <w:sz w:val="21"/>
          <w:szCs w:val="21"/>
          <w:lang w:val="en" w:eastAsia="en-IN"/>
        </w:rPr>
        <w:t xml:space="preserve"> command performs the transformation automatically. Prior to version 7, the </w:t>
      </w:r>
      <w:proofErr w:type="gramStart"/>
      <w:r w:rsidRPr="000C1D36">
        <w:rPr>
          <w:rFonts w:ascii="Droid Sans Mono" w:eastAsia="Times New Roman" w:hAnsi="Droid Sans Mono" w:cs="Courier New"/>
          <w:color w:val="444444"/>
          <w:sz w:val="19"/>
          <w:szCs w:val="19"/>
          <w:lang w:val="en" w:eastAsia="en-IN"/>
        </w:rPr>
        <w:t>import(</w:t>
      </w:r>
      <w:proofErr w:type="gramEnd"/>
      <w:r w:rsidRPr="000C1D36">
        <w:rPr>
          <w:rFonts w:ascii="Droid Sans Mono" w:eastAsia="Times New Roman" w:hAnsi="Droid Sans Mono" w:cs="Courier New"/>
          <w:color w:val="444444"/>
          <w:sz w:val="19"/>
          <w:szCs w:val="19"/>
          <w:lang w:val="en" w:eastAsia="en-IN"/>
        </w:rPr>
        <w:t>)</w:t>
      </w:r>
      <w:r w:rsidRPr="000C1D36">
        <w:rPr>
          <w:rFonts w:ascii="Roboto" w:eastAsia="Times New Roman" w:hAnsi="Roboto" w:cs="Times New Roman"/>
          <w:color w:val="444444"/>
          <w:sz w:val="21"/>
          <w:szCs w:val="21"/>
          <w:lang w:val="en" w:eastAsia="en-IN"/>
        </w:rPr>
        <w:t xml:space="preserve"> syntax only works in JIT mode (with view engine).</w:t>
      </w:r>
    </w:p>
    <w:p w14:paraId="14BD0D04" w14:textId="77777777" w:rsidR="000C1D36" w:rsidRPr="000C1D36" w:rsidRDefault="000C1D36" w:rsidP="000C1D36">
      <w:pPr>
        <w:shd w:val="clear" w:color="auto" w:fill="FFFFFF"/>
        <w:spacing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Declaration syntax: It's important to follow the route declaration syntax </w:t>
      </w:r>
      <w:hyperlink r:id="rId114" w:anchor="loadChildren" w:history="1">
        <w:proofErr w:type="spellStart"/>
        <w:r w:rsidRPr="000C1D36">
          <w:rPr>
            <w:rFonts w:ascii="Droid Sans Mono" w:eastAsia="Times New Roman" w:hAnsi="Droid Sans Mono" w:cs="Courier New"/>
            <w:color w:val="444444"/>
            <w:sz w:val="21"/>
            <w:szCs w:val="21"/>
            <w:lang w:val="en" w:eastAsia="en-IN"/>
          </w:rPr>
          <w:t>loadChildren</w:t>
        </w:r>
        <w:proofErr w:type="spellEnd"/>
      </w:hyperlink>
      <w:r w:rsidRPr="000C1D36">
        <w:rPr>
          <w:rFonts w:ascii="Droid Sans Mono" w:eastAsia="Times New Roman" w:hAnsi="Droid Sans Mono" w:cs="Courier New"/>
          <w:color w:val="444444"/>
          <w:sz w:val="19"/>
          <w:szCs w:val="19"/>
          <w:lang w:val="en" w:eastAsia="en-IN"/>
        </w:rPr>
        <w:t xml:space="preserve">: () =&gt; import('...').then(m =&gt; </w:t>
      </w:r>
      <w:proofErr w:type="spellStart"/>
      <w:r w:rsidRPr="000C1D36">
        <w:rPr>
          <w:rFonts w:ascii="Droid Sans Mono" w:eastAsia="Times New Roman" w:hAnsi="Droid Sans Mono" w:cs="Courier New"/>
          <w:color w:val="444444"/>
          <w:sz w:val="19"/>
          <w:szCs w:val="19"/>
          <w:lang w:val="en" w:eastAsia="en-IN"/>
        </w:rPr>
        <w:t>m.ModuleName</w:t>
      </w:r>
      <w:proofErr w:type="spellEnd"/>
      <w:r w:rsidRPr="000C1D36">
        <w:rPr>
          <w:rFonts w:ascii="Droid Sans Mono" w:eastAsia="Times New Roman" w:hAnsi="Droid Sans Mono" w:cs="Courier New"/>
          <w:color w:val="444444"/>
          <w:sz w:val="19"/>
          <w:szCs w:val="19"/>
          <w:lang w:val="en" w:eastAsia="en-IN"/>
        </w:rPr>
        <w:t>)</w:t>
      </w:r>
      <w:r w:rsidRPr="000C1D36">
        <w:rPr>
          <w:rFonts w:ascii="Roboto" w:eastAsia="Times New Roman" w:hAnsi="Roboto" w:cs="Times New Roman"/>
          <w:color w:val="444444"/>
          <w:sz w:val="21"/>
          <w:szCs w:val="21"/>
          <w:lang w:val="en" w:eastAsia="en-IN"/>
        </w:rPr>
        <w:t xml:space="preserve"> to allow </w:t>
      </w:r>
      <w:proofErr w:type="spellStart"/>
      <w:r w:rsidRPr="000C1D36">
        <w:rPr>
          <w:rFonts w:ascii="Droid Sans Mono" w:eastAsia="Times New Roman" w:hAnsi="Droid Sans Mono" w:cs="Courier New"/>
          <w:color w:val="444444"/>
          <w:sz w:val="19"/>
          <w:szCs w:val="19"/>
          <w:lang w:val="en" w:eastAsia="en-IN"/>
        </w:rPr>
        <w:t>ngc</w:t>
      </w:r>
      <w:proofErr w:type="spellEnd"/>
      <w:r w:rsidRPr="000C1D36">
        <w:rPr>
          <w:rFonts w:ascii="Roboto" w:eastAsia="Times New Roman" w:hAnsi="Roboto" w:cs="Times New Roman"/>
          <w:color w:val="444444"/>
          <w:sz w:val="21"/>
          <w:szCs w:val="21"/>
          <w:lang w:val="en" w:eastAsia="en-IN"/>
        </w:rPr>
        <w:t xml:space="preserve"> to discover the lazy-loaded module and the associated </w:t>
      </w:r>
      <w:hyperlink r:id="rId115" w:history="1">
        <w:proofErr w:type="spellStart"/>
        <w:r w:rsidRPr="000C1D36">
          <w:rPr>
            <w:rFonts w:ascii="Droid Sans Mono" w:eastAsia="Times New Roman" w:hAnsi="Droid Sans Mono" w:cs="Courier New"/>
            <w:color w:val="444444"/>
            <w:sz w:val="21"/>
            <w:szCs w:val="21"/>
            <w:lang w:val="en" w:eastAsia="en-IN"/>
          </w:rPr>
          <w:t>NgModule</w:t>
        </w:r>
        <w:proofErr w:type="spellEnd"/>
      </w:hyperlink>
      <w:r w:rsidRPr="000C1D36">
        <w:rPr>
          <w:rFonts w:ascii="Roboto" w:eastAsia="Times New Roman" w:hAnsi="Roboto" w:cs="Times New Roman"/>
          <w:color w:val="444444"/>
          <w:sz w:val="21"/>
          <w:szCs w:val="21"/>
          <w:lang w:val="en" w:eastAsia="en-IN"/>
        </w:rPr>
        <w:t xml:space="preserve">. You can find the complete list of allowed syntax constructs </w:t>
      </w:r>
      <w:hyperlink r:id="rId116" w:anchor="L104-L113" w:history="1">
        <w:r w:rsidRPr="000C1D36">
          <w:rPr>
            <w:rFonts w:ascii="Roboto" w:eastAsia="Times New Roman" w:hAnsi="Roboto" w:cs="Times New Roman"/>
            <w:color w:val="444444"/>
            <w:sz w:val="21"/>
            <w:szCs w:val="21"/>
            <w:lang w:val="en" w:eastAsia="en-IN"/>
          </w:rPr>
          <w:t>here</w:t>
        </w:r>
      </w:hyperlink>
      <w:r w:rsidRPr="000C1D36">
        <w:rPr>
          <w:rFonts w:ascii="Roboto" w:eastAsia="Times New Roman" w:hAnsi="Roboto" w:cs="Times New Roman"/>
          <w:color w:val="444444"/>
          <w:sz w:val="21"/>
          <w:szCs w:val="21"/>
          <w:lang w:val="en" w:eastAsia="en-IN"/>
        </w:rPr>
        <w:t xml:space="preserve">. These restrictions will be relaxed with the release of Ivy since it'll no longer use </w:t>
      </w:r>
      <w:proofErr w:type="spellStart"/>
      <w:r w:rsidRPr="000C1D36">
        <w:rPr>
          <w:rFonts w:ascii="Droid Sans Mono" w:eastAsia="Times New Roman" w:hAnsi="Droid Sans Mono" w:cs="Courier New"/>
          <w:color w:val="444444"/>
          <w:sz w:val="19"/>
          <w:szCs w:val="19"/>
          <w:lang w:val="en" w:eastAsia="en-IN"/>
        </w:rPr>
        <w:t>NgFactories</w:t>
      </w:r>
      <w:proofErr w:type="spellEnd"/>
      <w:r w:rsidRPr="000C1D36">
        <w:rPr>
          <w:rFonts w:ascii="Roboto" w:eastAsia="Times New Roman" w:hAnsi="Roboto" w:cs="Times New Roman"/>
          <w:color w:val="444444"/>
          <w:sz w:val="21"/>
          <w:szCs w:val="21"/>
          <w:lang w:val="en" w:eastAsia="en-IN"/>
        </w:rPr>
        <w:t>.</w:t>
      </w:r>
    </w:p>
    <w:p w14:paraId="33A8FF56"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proofErr w:type="spellStart"/>
      <w:r w:rsidRPr="000C1D36">
        <w:rPr>
          <w:rFonts w:ascii="Roboto" w:eastAsia="Times New Roman" w:hAnsi="Roboto" w:cs="Times New Roman"/>
          <w:color w:val="333333"/>
          <w:sz w:val="30"/>
          <w:szCs w:val="30"/>
          <w:lang w:val="en" w:eastAsia="en-IN"/>
        </w:rPr>
        <w:t>ActivatedRoute</w:t>
      </w:r>
      <w:proofErr w:type="spellEnd"/>
      <w:r w:rsidRPr="000C1D36">
        <w:rPr>
          <w:rFonts w:ascii="Roboto" w:eastAsia="Times New Roman" w:hAnsi="Roboto" w:cs="Times New Roman"/>
          <w:color w:val="333333"/>
          <w:sz w:val="30"/>
          <w:szCs w:val="30"/>
          <w:lang w:val="en" w:eastAsia="en-IN"/>
        </w:rPr>
        <w:t xml:space="preserve"> params and </w:t>
      </w:r>
      <w:proofErr w:type="spellStart"/>
      <w:r w:rsidRPr="000C1D36">
        <w:rPr>
          <w:rFonts w:ascii="Roboto" w:eastAsia="Times New Roman" w:hAnsi="Roboto" w:cs="Times New Roman"/>
          <w:color w:val="333333"/>
          <w:sz w:val="30"/>
          <w:szCs w:val="30"/>
          <w:lang w:val="en" w:eastAsia="en-IN"/>
        </w:rPr>
        <w:t>queryParams</w:t>
      </w:r>
      <w:proofErr w:type="spellEnd"/>
      <w:r w:rsidRPr="000C1D36">
        <w:rPr>
          <w:rFonts w:ascii="Roboto" w:eastAsia="Times New Roman" w:hAnsi="Roboto" w:cs="Times New Roman"/>
          <w:color w:val="333333"/>
          <w:sz w:val="30"/>
          <w:szCs w:val="30"/>
          <w:lang w:val="en" w:eastAsia="en-IN"/>
        </w:rPr>
        <w:t xml:space="preserve"> </w:t>
      </w:r>
      <w:proofErr w:type="spellStart"/>
      <w:r w:rsidRPr="000C1D36">
        <w:rPr>
          <w:rFonts w:ascii="Roboto" w:eastAsia="Times New Roman" w:hAnsi="Roboto" w:cs="Times New Roman"/>
          <w:color w:val="333333"/>
          <w:sz w:val="30"/>
          <w:szCs w:val="30"/>
          <w:lang w:val="en" w:eastAsia="en-IN"/>
        </w:rPr>
        <w:t>properties</w:t>
      </w:r>
      <w:hyperlink r:id="rId117" w:anchor="activatedroute-params-and-queryparams-properties"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75585883" w14:textId="77777777" w:rsidR="000C1D36" w:rsidRPr="000C1D36" w:rsidRDefault="00FE0FCA" w:rsidP="000C1D36">
      <w:pPr>
        <w:shd w:val="clear" w:color="auto" w:fill="FFFFFF"/>
        <w:spacing w:before="210" w:after="0" w:line="360" w:lineRule="atLeast"/>
        <w:rPr>
          <w:rFonts w:ascii="Roboto" w:eastAsia="Times New Roman" w:hAnsi="Roboto" w:cs="Times New Roman"/>
          <w:color w:val="444444"/>
          <w:sz w:val="21"/>
          <w:szCs w:val="21"/>
          <w:lang w:val="en" w:eastAsia="en-IN"/>
        </w:rPr>
      </w:pPr>
      <w:hyperlink r:id="rId118" w:history="1">
        <w:proofErr w:type="spellStart"/>
        <w:r w:rsidR="000C1D36" w:rsidRPr="000C1D36">
          <w:rPr>
            <w:rFonts w:ascii="Roboto" w:eastAsia="Times New Roman" w:hAnsi="Roboto" w:cs="Times New Roman"/>
            <w:color w:val="444444"/>
            <w:sz w:val="21"/>
            <w:szCs w:val="21"/>
            <w:lang w:val="en" w:eastAsia="en-IN"/>
          </w:rPr>
          <w:t>ActivatedRoute</w:t>
        </w:r>
        <w:proofErr w:type="spellEnd"/>
      </w:hyperlink>
      <w:r w:rsidR="000C1D36" w:rsidRPr="000C1D36">
        <w:rPr>
          <w:rFonts w:ascii="Roboto" w:eastAsia="Times New Roman" w:hAnsi="Roboto" w:cs="Times New Roman"/>
          <w:color w:val="444444"/>
          <w:sz w:val="21"/>
          <w:szCs w:val="21"/>
          <w:lang w:val="en" w:eastAsia="en-IN"/>
        </w:rPr>
        <w:t xml:space="preserve"> contains two </w:t>
      </w:r>
      <w:hyperlink r:id="rId119" w:anchor="properties" w:history="1">
        <w:r w:rsidR="000C1D36" w:rsidRPr="000C1D36">
          <w:rPr>
            <w:rFonts w:ascii="Roboto" w:eastAsia="Times New Roman" w:hAnsi="Roboto" w:cs="Times New Roman"/>
            <w:color w:val="444444"/>
            <w:sz w:val="21"/>
            <w:szCs w:val="21"/>
            <w:lang w:val="en" w:eastAsia="en-IN"/>
          </w:rPr>
          <w:t>properties</w:t>
        </w:r>
      </w:hyperlink>
      <w:r w:rsidR="000C1D36" w:rsidRPr="000C1D36">
        <w:rPr>
          <w:rFonts w:ascii="Roboto" w:eastAsia="Times New Roman" w:hAnsi="Roboto" w:cs="Times New Roman"/>
          <w:color w:val="444444"/>
          <w:sz w:val="21"/>
          <w:szCs w:val="21"/>
          <w:lang w:val="en" w:eastAsia="en-IN"/>
        </w:rPr>
        <w:t xml:space="preserve"> that are less capable than their replacements and may be deprecated in a future Angular version.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42"/>
        <w:gridCol w:w="2375"/>
      </w:tblGrid>
      <w:tr w:rsidR="000C1D36" w:rsidRPr="000C1D36" w14:paraId="0C2DBF68" w14:textId="77777777" w:rsidTr="000C1D36">
        <w:trPr>
          <w:tblHeader/>
        </w:trPr>
        <w:tc>
          <w:tcPr>
            <w:tcW w:w="0" w:type="auto"/>
            <w:shd w:val="clear" w:color="auto" w:fill="FFFFFF"/>
            <w:tcMar>
              <w:top w:w="195" w:type="dxa"/>
              <w:left w:w="480" w:type="dxa"/>
              <w:bottom w:w="195" w:type="dxa"/>
              <w:right w:w="480" w:type="dxa"/>
            </w:tcMar>
            <w:vAlign w:val="center"/>
            <w:hideMark/>
          </w:tcPr>
          <w:p w14:paraId="5948845D"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Property</w:t>
            </w:r>
          </w:p>
        </w:tc>
        <w:tc>
          <w:tcPr>
            <w:tcW w:w="0" w:type="auto"/>
            <w:shd w:val="clear" w:color="auto" w:fill="FFFFFF"/>
            <w:tcMar>
              <w:top w:w="195" w:type="dxa"/>
              <w:left w:w="480" w:type="dxa"/>
              <w:bottom w:w="195" w:type="dxa"/>
              <w:right w:w="480" w:type="dxa"/>
            </w:tcMar>
            <w:vAlign w:val="center"/>
            <w:hideMark/>
          </w:tcPr>
          <w:p w14:paraId="4E0AB77B"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Replacement</w:t>
            </w:r>
          </w:p>
        </w:tc>
      </w:tr>
      <w:tr w:rsidR="000C1D36" w:rsidRPr="000C1D36" w14:paraId="0DDF8212" w14:textId="77777777" w:rsidTr="000C1D36">
        <w:tc>
          <w:tcPr>
            <w:tcW w:w="0" w:type="auto"/>
            <w:shd w:val="clear" w:color="auto" w:fill="FFFFFF"/>
            <w:tcMar>
              <w:top w:w="120" w:type="dxa"/>
              <w:left w:w="450" w:type="dxa"/>
              <w:bottom w:w="120" w:type="dxa"/>
              <w:right w:w="450" w:type="dxa"/>
            </w:tcMar>
            <w:vAlign w:val="center"/>
            <w:hideMark/>
          </w:tcPr>
          <w:p w14:paraId="5214A47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params</w:t>
            </w:r>
          </w:p>
        </w:tc>
        <w:tc>
          <w:tcPr>
            <w:tcW w:w="0" w:type="auto"/>
            <w:shd w:val="clear" w:color="auto" w:fill="FFFFFF"/>
            <w:tcMar>
              <w:top w:w="120" w:type="dxa"/>
              <w:left w:w="450" w:type="dxa"/>
              <w:bottom w:w="120" w:type="dxa"/>
              <w:right w:w="450" w:type="dxa"/>
            </w:tcMar>
            <w:vAlign w:val="center"/>
            <w:hideMark/>
          </w:tcPr>
          <w:p w14:paraId="7CF63F18"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paramMap</w:t>
            </w:r>
            <w:proofErr w:type="spellEnd"/>
          </w:p>
        </w:tc>
      </w:tr>
      <w:tr w:rsidR="000C1D36" w:rsidRPr="000C1D36" w14:paraId="649721BA" w14:textId="77777777" w:rsidTr="000C1D36">
        <w:tc>
          <w:tcPr>
            <w:tcW w:w="0" w:type="auto"/>
            <w:shd w:val="clear" w:color="auto" w:fill="FFFFFF"/>
            <w:tcMar>
              <w:top w:w="120" w:type="dxa"/>
              <w:left w:w="450" w:type="dxa"/>
              <w:bottom w:w="120" w:type="dxa"/>
              <w:right w:w="450" w:type="dxa"/>
            </w:tcMar>
            <w:vAlign w:val="center"/>
            <w:hideMark/>
          </w:tcPr>
          <w:p w14:paraId="528D93E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queryParams</w:t>
            </w:r>
            <w:proofErr w:type="spellEnd"/>
          </w:p>
        </w:tc>
        <w:tc>
          <w:tcPr>
            <w:tcW w:w="0" w:type="auto"/>
            <w:shd w:val="clear" w:color="auto" w:fill="FFFFFF"/>
            <w:tcMar>
              <w:top w:w="120" w:type="dxa"/>
              <w:left w:w="450" w:type="dxa"/>
              <w:bottom w:w="120" w:type="dxa"/>
              <w:right w:w="450" w:type="dxa"/>
            </w:tcMar>
            <w:vAlign w:val="center"/>
            <w:hideMark/>
          </w:tcPr>
          <w:p w14:paraId="1C6EE014"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queryParamMap</w:t>
            </w:r>
            <w:proofErr w:type="spellEnd"/>
          </w:p>
        </w:tc>
      </w:tr>
    </w:tbl>
    <w:p w14:paraId="14F5BAD5"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For more information see the </w:t>
      </w:r>
      <w:hyperlink r:id="rId120" w:anchor="activated-route" w:history="1">
        <w:r w:rsidRPr="000C1D36">
          <w:rPr>
            <w:rFonts w:ascii="Roboto" w:eastAsia="Times New Roman" w:hAnsi="Roboto" w:cs="Times New Roman"/>
            <w:color w:val="444444"/>
            <w:sz w:val="21"/>
            <w:szCs w:val="21"/>
            <w:lang w:val="en" w:eastAsia="en-IN"/>
          </w:rPr>
          <w:t>Router guide</w:t>
        </w:r>
      </w:hyperlink>
      <w:r w:rsidRPr="000C1D36">
        <w:rPr>
          <w:rFonts w:ascii="Roboto" w:eastAsia="Times New Roman" w:hAnsi="Roboto" w:cs="Times New Roman"/>
          <w:color w:val="444444"/>
          <w:sz w:val="21"/>
          <w:szCs w:val="21"/>
          <w:lang w:val="en" w:eastAsia="en-IN"/>
        </w:rPr>
        <w:t>.</w:t>
      </w:r>
    </w:p>
    <w:p w14:paraId="320D4430"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 xml:space="preserve">Dependency on a reflect-metadata </w:t>
      </w:r>
      <w:proofErr w:type="spellStart"/>
      <w:r w:rsidRPr="000C1D36">
        <w:rPr>
          <w:rFonts w:ascii="Roboto" w:eastAsia="Times New Roman" w:hAnsi="Roboto" w:cs="Times New Roman"/>
          <w:color w:val="333333"/>
          <w:sz w:val="30"/>
          <w:szCs w:val="30"/>
          <w:lang w:val="en" w:eastAsia="en-IN"/>
        </w:rPr>
        <w:t>polyfill</w:t>
      </w:r>
      <w:proofErr w:type="spellEnd"/>
      <w:r w:rsidRPr="000C1D36">
        <w:rPr>
          <w:rFonts w:ascii="Roboto" w:eastAsia="Times New Roman" w:hAnsi="Roboto" w:cs="Times New Roman"/>
          <w:color w:val="333333"/>
          <w:sz w:val="30"/>
          <w:szCs w:val="30"/>
          <w:lang w:val="en" w:eastAsia="en-IN"/>
        </w:rPr>
        <w:t xml:space="preserve"> in JIT </w:t>
      </w:r>
      <w:proofErr w:type="spellStart"/>
      <w:r w:rsidRPr="000C1D36">
        <w:rPr>
          <w:rFonts w:ascii="Roboto" w:eastAsia="Times New Roman" w:hAnsi="Roboto" w:cs="Times New Roman"/>
          <w:color w:val="333333"/>
          <w:sz w:val="30"/>
          <w:szCs w:val="30"/>
          <w:lang w:val="en" w:eastAsia="en-IN"/>
        </w:rPr>
        <w:t>mode</w:t>
      </w:r>
      <w:hyperlink r:id="rId121" w:anchor="dependency-on-a-reflect-metadata-polyfill-in-jit-mode"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41FDB1DD"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Angular applications, and specifically applications that relied on the JIT compiler, used to require a </w:t>
      </w:r>
      <w:proofErr w:type="spellStart"/>
      <w:r w:rsidRPr="000C1D36">
        <w:rPr>
          <w:rFonts w:ascii="Roboto" w:eastAsia="Times New Roman" w:hAnsi="Roboto" w:cs="Times New Roman"/>
          <w:color w:val="444444"/>
          <w:sz w:val="21"/>
          <w:szCs w:val="21"/>
          <w:lang w:val="en" w:eastAsia="en-IN"/>
        </w:rPr>
        <w:t>polyfill</w:t>
      </w:r>
      <w:proofErr w:type="spellEnd"/>
      <w:r w:rsidRPr="000C1D36">
        <w:rPr>
          <w:rFonts w:ascii="Roboto" w:eastAsia="Times New Roman" w:hAnsi="Roboto" w:cs="Times New Roman"/>
          <w:color w:val="444444"/>
          <w:sz w:val="21"/>
          <w:szCs w:val="21"/>
          <w:lang w:val="en" w:eastAsia="en-IN"/>
        </w:rPr>
        <w:t xml:space="preserve"> for the </w:t>
      </w:r>
      <w:hyperlink r:id="rId122" w:history="1">
        <w:r w:rsidRPr="000C1D36">
          <w:rPr>
            <w:rFonts w:ascii="Roboto" w:eastAsia="Times New Roman" w:hAnsi="Roboto" w:cs="Times New Roman"/>
            <w:color w:val="444444"/>
            <w:sz w:val="21"/>
            <w:szCs w:val="21"/>
            <w:lang w:val="en" w:eastAsia="en-IN"/>
          </w:rPr>
          <w:t>reflect-metadata</w:t>
        </w:r>
      </w:hyperlink>
      <w:r w:rsidRPr="000C1D36">
        <w:rPr>
          <w:rFonts w:ascii="Roboto" w:eastAsia="Times New Roman" w:hAnsi="Roboto" w:cs="Times New Roman"/>
          <w:color w:val="444444"/>
          <w:sz w:val="21"/>
          <w:szCs w:val="21"/>
          <w:lang w:val="en" w:eastAsia="en-IN"/>
        </w:rPr>
        <w:t xml:space="preserve"> APIs.</w:t>
      </w:r>
    </w:p>
    <w:p w14:paraId="3C9D4F9D"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lastRenderedPageBreak/>
        <w:t xml:space="preserve">The need for this </w:t>
      </w:r>
      <w:proofErr w:type="spellStart"/>
      <w:r w:rsidRPr="000C1D36">
        <w:rPr>
          <w:rFonts w:ascii="Roboto" w:eastAsia="Times New Roman" w:hAnsi="Roboto" w:cs="Times New Roman"/>
          <w:color w:val="444444"/>
          <w:sz w:val="21"/>
          <w:szCs w:val="21"/>
          <w:lang w:val="en" w:eastAsia="en-IN"/>
        </w:rPr>
        <w:t>polyfill</w:t>
      </w:r>
      <w:proofErr w:type="spellEnd"/>
      <w:r w:rsidRPr="000C1D36">
        <w:rPr>
          <w:rFonts w:ascii="Roboto" w:eastAsia="Times New Roman" w:hAnsi="Roboto" w:cs="Times New Roman"/>
          <w:color w:val="444444"/>
          <w:sz w:val="21"/>
          <w:szCs w:val="21"/>
          <w:lang w:val="en" w:eastAsia="en-IN"/>
        </w:rPr>
        <w:t xml:space="preserve"> was removed in Angular version 8.0 (</w:t>
      </w:r>
      <w:hyperlink r:id="rId123" w:history="1">
        <w:r w:rsidRPr="000C1D36">
          <w:rPr>
            <w:rFonts w:ascii="Roboto" w:eastAsia="Times New Roman" w:hAnsi="Roboto" w:cs="Times New Roman"/>
            <w:color w:val="444444"/>
            <w:sz w:val="21"/>
            <w:szCs w:val="21"/>
            <w:lang w:val="en" w:eastAsia="en-IN"/>
          </w:rPr>
          <w:t>see #14473</w:t>
        </w:r>
      </w:hyperlink>
      <w:r w:rsidRPr="000C1D36">
        <w:rPr>
          <w:rFonts w:ascii="Roboto" w:eastAsia="Times New Roman" w:hAnsi="Roboto" w:cs="Times New Roman"/>
          <w:color w:val="444444"/>
          <w:sz w:val="21"/>
          <w:szCs w:val="21"/>
          <w:lang w:val="en" w:eastAsia="en-IN"/>
        </w:rPr>
        <w:t xml:space="preserve">), rendering the presence of the </w:t>
      </w:r>
      <w:proofErr w:type="spellStart"/>
      <w:r w:rsidRPr="000C1D36">
        <w:rPr>
          <w:rFonts w:ascii="Roboto" w:eastAsia="Times New Roman" w:hAnsi="Roboto" w:cs="Times New Roman"/>
          <w:color w:val="444444"/>
          <w:sz w:val="21"/>
          <w:szCs w:val="21"/>
          <w:lang w:val="en" w:eastAsia="en-IN"/>
        </w:rPr>
        <w:t>poylfill</w:t>
      </w:r>
      <w:proofErr w:type="spellEnd"/>
      <w:r w:rsidRPr="000C1D36">
        <w:rPr>
          <w:rFonts w:ascii="Roboto" w:eastAsia="Times New Roman" w:hAnsi="Roboto" w:cs="Times New Roman"/>
          <w:color w:val="444444"/>
          <w:sz w:val="21"/>
          <w:szCs w:val="21"/>
          <w:lang w:val="en" w:eastAsia="en-IN"/>
        </w:rPr>
        <w:t xml:space="preserve"> in most Angular applications unnecessary. Because the </w:t>
      </w:r>
      <w:proofErr w:type="spellStart"/>
      <w:r w:rsidRPr="000C1D36">
        <w:rPr>
          <w:rFonts w:ascii="Roboto" w:eastAsia="Times New Roman" w:hAnsi="Roboto" w:cs="Times New Roman"/>
          <w:color w:val="444444"/>
          <w:sz w:val="21"/>
          <w:szCs w:val="21"/>
          <w:lang w:val="en" w:eastAsia="en-IN"/>
        </w:rPr>
        <w:t>polyfill</w:t>
      </w:r>
      <w:proofErr w:type="spellEnd"/>
      <w:r w:rsidRPr="000C1D36">
        <w:rPr>
          <w:rFonts w:ascii="Roboto" w:eastAsia="Times New Roman" w:hAnsi="Roboto" w:cs="Times New Roman"/>
          <w:color w:val="444444"/>
          <w:sz w:val="21"/>
          <w:szCs w:val="21"/>
          <w:lang w:val="en" w:eastAsia="en-IN"/>
        </w:rPr>
        <w:t xml:space="preserve"> can be depended on by 3rd-party libraries, instead of removing it from all Angular projects, we are deprecating the requirement for this </w:t>
      </w:r>
      <w:proofErr w:type="spellStart"/>
      <w:r w:rsidRPr="000C1D36">
        <w:rPr>
          <w:rFonts w:ascii="Roboto" w:eastAsia="Times New Roman" w:hAnsi="Roboto" w:cs="Times New Roman"/>
          <w:color w:val="444444"/>
          <w:sz w:val="21"/>
          <w:szCs w:val="21"/>
          <w:lang w:val="en" w:eastAsia="en-IN"/>
        </w:rPr>
        <w:t>polyfill</w:t>
      </w:r>
      <w:proofErr w:type="spellEnd"/>
      <w:r w:rsidRPr="000C1D36">
        <w:rPr>
          <w:rFonts w:ascii="Roboto" w:eastAsia="Times New Roman" w:hAnsi="Roboto" w:cs="Times New Roman"/>
          <w:color w:val="444444"/>
          <w:sz w:val="21"/>
          <w:szCs w:val="21"/>
          <w:lang w:val="en" w:eastAsia="en-IN"/>
        </w:rPr>
        <w:t xml:space="preserve"> as of version 8.0. This should give library authors and application developers sufficient time to evaluate if they need the </w:t>
      </w:r>
      <w:proofErr w:type="spellStart"/>
      <w:r w:rsidRPr="000C1D36">
        <w:rPr>
          <w:rFonts w:ascii="Roboto" w:eastAsia="Times New Roman" w:hAnsi="Roboto" w:cs="Times New Roman"/>
          <w:color w:val="444444"/>
          <w:sz w:val="21"/>
          <w:szCs w:val="21"/>
          <w:lang w:val="en" w:eastAsia="en-IN"/>
        </w:rPr>
        <w:t>polyfill</w:t>
      </w:r>
      <w:proofErr w:type="spellEnd"/>
      <w:r w:rsidRPr="000C1D36">
        <w:rPr>
          <w:rFonts w:ascii="Roboto" w:eastAsia="Times New Roman" w:hAnsi="Roboto" w:cs="Times New Roman"/>
          <w:color w:val="444444"/>
          <w:sz w:val="21"/>
          <w:szCs w:val="21"/>
          <w:lang w:val="en" w:eastAsia="en-IN"/>
        </w:rPr>
        <w:t>, and perform any refactoring necessary to remove the dependency on it.</w:t>
      </w:r>
    </w:p>
    <w:p w14:paraId="7A041C30"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In a typical Angular project, the </w:t>
      </w:r>
      <w:proofErr w:type="spellStart"/>
      <w:r w:rsidRPr="000C1D36">
        <w:rPr>
          <w:rFonts w:ascii="Roboto" w:eastAsia="Times New Roman" w:hAnsi="Roboto" w:cs="Times New Roman"/>
          <w:color w:val="444444"/>
          <w:sz w:val="21"/>
          <w:szCs w:val="21"/>
          <w:lang w:val="en" w:eastAsia="en-IN"/>
        </w:rPr>
        <w:t>polyfill</w:t>
      </w:r>
      <w:proofErr w:type="spellEnd"/>
      <w:r w:rsidRPr="000C1D36">
        <w:rPr>
          <w:rFonts w:ascii="Roboto" w:eastAsia="Times New Roman" w:hAnsi="Roboto" w:cs="Times New Roman"/>
          <w:color w:val="444444"/>
          <w:sz w:val="21"/>
          <w:szCs w:val="21"/>
          <w:lang w:val="en" w:eastAsia="en-IN"/>
        </w:rPr>
        <w:t xml:space="preserve"> is not used in production builds, so removing it should not impact production applications. The goal behind this removal is overall simplification of the build setup and decrease in the number of external dependencies.</w:t>
      </w:r>
    </w:p>
    <w:p w14:paraId="0ABA5BB2"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Droid Sans Mono" w:eastAsia="Times New Roman" w:hAnsi="Droid Sans Mono" w:cs="Courier New"/>
          <w:color w:val="444444"/>
          <w:sz w:val="27"/>
          <w:szCs w:val="27"/>
          <w:lang w:val="en" w:eastAsia="en-IN"/>
        </w:rPr>
        <w:t>@</w:t>
      </w:r>
      <w:proofErr w:type="spellStart"/>
      <w:r w:rsidR="00FE0FCA">
        <w:fldChar w:fldCharType="begin"/>
      </w:r>
      <w:r w:rsidR="00FE0FCA">
        <w:instrText xml:space="preserve"> HYPERLINK "https://angular.io/api/core/ViewChild" </w:instrText>
      </w:r>
      <w:r w:rsidR="00FE0FCA">
        <w:fldChar w:fldCharType="separate"/>
      </w:r>
      <w:r w:rsidRPr="000C1D36">
        <w:rPr>
          <w:rFonts w:ascii="Droid Sans Mono" w:eastAsia="Times New Roman" w:hAnsi="Droid Sans Mono" w:cs="Courier New"/>
          <w:color w:val="444444"/>
          <w:sz w:val="21"/>
          <w:szCs w:val="21"/>
          <w:lang w:val="en" w:eastAsia="en-IN"/>
        </w:rPr>
        <w:t>ViewChild</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27"/>
          <w:szCs w:val="27"/>
          <w:lang w:val="en" w:eastAsia="en-IN"/>
        </w:rPr>
        <w:t>()</w:t>
      </w:r>
      <w:r w:rsidRPr="000C1D36">
        <w:rPr>
          <w:rFonts w:ascii="Roboto" w:eastAsia="Times New Roman" w:hAnsi="Roboto" w:cs="Times New Roman"/>
          <w:color w:val="333333"/>
          <w:sz w:val="30"/>
          <w:szCs w:val="30"/>
          <w:lang w:val="en" w:eastAsia="en-IN"/>
        </w:rPr>
        <w:t xml:space="preserve"> / </w:t>
      </w:r>
      <w:r w:rsidRPr="000C1D36">
        <w:rPr>
          <w:rFonts w:ascii="Droid Sans Mono" w:eastAsia="Times New Roman" w:hAnsi="Droid Sans Mono" w:cs="Courier New"/>
          <w:color w:val="444444"/>
          <w:sz w:val="27"/>
          <w:szCs w:val="27"/>
          <w:lang w:val="en" w:eastAsia="en-IN"/>
        </w:rPr>
        <w:t>@</w:t>
      </w:r>
      <w:proofErr w:type="spellStart"/>
      <w:r w:rsidR="00FE0FCA">
        <w:fldChar w:fldCharType="begin"/>
      </w:r>
      <w:r w:rsidR="00FE0FCA">
        <w:instrText xml:space="preserve"> HYPERLINK "https://angular.io/api/core/ContentChild" </w:instrText>
      </w:r>
      <w:r w:rsidR="00FE0FCA">
        <w:fldChar w:fldCharType="separate"/>
      </w:r>
      <w:r w:rsidRPr="000C1D36">
        <w:rPr>
          <w:rFonts w:ascii="Droid Sans Mono" w:eastAsia="Times New Roman" w:hAnsi="Droid Sans Mono" w:cs="Courier New"/>
          <w:color w:val="444444"/>
          <w:sz w:val="21"/>
          <w:szCs w:val="21"/>
          <w:lang w:val="en" w:eastAsia="en-IN"/>
        </w:rPr>
        <w:t>ContentChild</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27"/>
          <w:szCs w:val="27"/>
          <w:lang w:val="en" w:eastAsia="en-IN"/>
        </w:rPr>
        <w:t>()</w:t>
      </w:r>
      <w:r w:rsidRPr="000C1D36">
        <w:rPr>
          <w:rFonts w:ascii="Roboto" w:eastAsia="Times New Roman" w:hAnsi="Roboto" w:cs="Times New Roman"/>
          <w:color w:val="333333"/>
          <w:sz w:val="30"/>
          <w:szCs w:val="30"/>
          <w:lang w:val="en" w:eastAsia="en-IN"/>
        </w:rPr>
        <w:t xml:space="preserve"> static resolution as the </w:t>
      </w:r>
      <w:proofErr w:type="spellStart"/>
      <w:r w:rsidRPr="000C1D36">
        <w:rPr>
          <w:rFonts w:ascii="Roboto" w:eastAsia="Times New Roman" w:hAnsi="Roboto" w:cs="Times New Roman"/>
          <w:color w:val="333333"/>
          <w:sz w:val="30"/>
          <w:szCs w:val="30"/>
          <w:lang w:val="en" w:eastAsia="en-IN"/>
        </w:rPr>
        <w:t>default</w:t>
      </w:r>
      <w:hyperlink r:id="rId124" w:anchor="viewchild--contentchild-static-resolution-as-the-default"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2A5C71B0"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See the </w:t>
      </w:r>
      <w:hyperlink r:id="rId125" w:history="1">
        <w:r w:rsidRPr="000C1D36">
          <w:rPr>
            <w:rFonts w:ascii="Roboto" w:eastAsia="Times New Roman" w:hAnsi="Roboto" w:cs="Times New Roman"/>
            <w:color w:val="444444"/>
            <w:sz w:val="21"/>
            <w:szCs w:val="21"/>
            <w:lang w:val="en" w:eastAsia="en-IN"/>
          </w:rPr>
          <w:t>dedicated migration guide for static queries</w:t>
        </w:r>
      </w:hyperlink>
      <w:r w:rsidRPr="000C1D36">
        <w:rPr>
          <w:rFonts w:ascii="Roboto" w:eastAsia="Times New Roman" w:hAnsi="Roboto" w:cs="Times New Roman"/>
          <w:color w:val="444444"/>
          <w:sz w:val="21"/>
          <w:szCs w:val="21"/>
          <w:lang w:val="en" w:eastAsia="en-IN"/>
        </w:rPr>
        <w:t>.</w:t>
      </w:r>
    </w:p>
    <w:p w14:paraId="3782455B"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Droid Sans Mono" w:eastAsia="Times New Roman" w:hAnsi="Droid Sans Mono" w:cs="Courier New"/>
          <w:color w:val="444444"/>
          <w:sz w:val="27"/>
          <w:szCs w:val="27"/>
          <w:lang w:val="en" w:eastAsia="en-IN"/>
        </w:rPr>
        <w:t>@</w:t>
      </w:r>
      <w:proofErr w:type="spellStart"/>
      <w:r w:rsidR="00FE0FCA">
        <w:fldChar w:fldCharType="begin"/>
      </w:r>
      <w:r w:rsidR="00FE0FCA">
        <w:instrText xml:space="preserve"> HYPERLINK "https://angular.io/api/core/ContentChild" </w:instrText>
      </w:r>
      <w:r w:rsidR="00FE0FCA">
        <w:fldChar w:fldCharType="separate"/>
      </w:r>
      <w:r w:rsidRPr="000C1D36">
        <w:rPr>
          <w:rFonts w:ascii="Droid Sans Mono" w:eastAsia="Times New Roman" w:hAnsi="Droid Sans Mono" w:cs="Courier New"/>
          <w:color w:val="444444"/>
          <w:sz w:val="21"/>
          <w:szCs w:val="21"/>
          <w:lang w:val="en" w:eastAsia="en-IN"/>
        </w:rPr>
        <w:t>ContentChild</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27"/>
          <w:szCs w:val="27"/>
          <w:lang w:val="en" w:eastAsia="en-IN"/>
        </w:rPr>
        <w:t>()</w:t>
      </w:r>
      <w:r w:rsidRPr="000C1D36">
        <w:rPr>
          <w:rFonts w:ascii="Roboto" w:eastAsia="Times New Roman" w:hAnsi="Roboto" w:cs="Times New Roman"/>
          <w:color w:val="333333"/>
          <w:sz w:val="30"/>
          <w:szCs w:val="30"/>
          <w:lang w:val="en" w:eastAsia="en-IN"/>
        </w:rPr>
        <w:t xml:space="preserve"> / </w:t>
      </w:r>
      <w:r w:rsidRPr="000C1D36">
        <w:rPr>
          <w:rFonts w:ascii="Droid Sans Mono" w:eastAsia="Times New Roman" w:hAnsi="Droid Sans Mono" w:cs="Courier New"/>
          <w:color w:val="444444"/>
          <w:sz w:val="27"/>
          <w:szCs w:val="27"/>
          <w:lang w:val="en" w:eastAsia="en-IN"/>
        </w:rPr>
        <w:t>@</w:t>
      </w:r>
      <w:hyperlink r:id="rId126" w:history="1">
        <w:r w:rsidRPr="000C1D36">
          <w:rPr>
            <w:rFonts w:ascii="Droid Sans Mono" w:eastAsia="Times New Roman" w:hAnsi="Droid Sans Mono" w:cs="Courier New"/>
            <w:color w:val="444444"/>
            <w:sz w:val="21"/>
            <w:szCs w:val="21"/>
            <w:lang w:val="en" w:eastAsia="en-IN"/>
          </w:rPr>
          <w:t>Input</w:t>
        </w:r>
      </w:hyperlink>
      <w:r w:rsidRPr="000C1D36">
        <w:rPr>
          <w:rFonts w:ascii="Droid Sans Mono" w:eastAsia="Times New Roman" w:hAnsi="Droid Sans Mono" w:cs="Courier New"/>
          <w:color w:val="444444"/>
          <w:sz w:val="27"/>
          <w:szCs w:val="27"/>
          <w:lang w:val="en" w:eastAsia="en-IN"/>
        </w:rPr>
        <w:t>()</w:t>
      </w:r>
      <w:r w:rsidRPr="000C1D36">
        <w:rPr>
          <w:rFonts w:ascii="Roboto" w:eastAsia="Times New Roman" w:hAnsi="Roboto" w:cs="Times New Roman"/>
          <w:color w:val="333333"/>
          <w:sz w:val="30"/>
          <w:szCs w:val="30"/>
          <w:lang w:val="en" w:eastAsia="en-IN"/>
        </w:rPr>
        <w:t xml:space="preserve"> used </w:t>
      </w:r>
      <w:proofErr w:type="spellStart"/>
      <w:r w:rsidRPr="000C1D36">
        <w:rPr>
          <w:rFonts w:ascii="Roboto" w:eastAsia="Times New Roman" w:hAnsi="Roboto" w:cs="Times New Roman"/>
          <w:color w:val="333333"/>
          <w:sz w:val="30"/>
          <w:szCs w:val="30"/>
          <w:lang w:val="en" w:eastAsia="en-IN"/>
        </w:rPr>
        <w:t>together</w:t>
      </w:r>
      <w:hyperlink r:id="rId127" w:anchor="contentchild--input-used-together"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1BAB746D"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The following pattern is deprecated:</w:t>
      </w:r>
    </w:p>
    <w:p w14:paraId="1B9E2E33"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w:t>
      </w:r>
      <w:hyperlink r:id="rId128" w:history="1">
        <w:r w:rsidRPr="000C1D36">
          <w:rPr>
            <w:rFonts w:ascii="Roboto" w:eastAsia="Times New Roman" w:hAnsi="Roboto" w:cs="Times New Roman"/>
            <w:vanish/>
            <w:color w:val="444444"/>
            <w:sz w:val="21"/>
            <w:szCs w:val="21"/>
            <w:lang w:val="en" w:eastAsia="en-IN"/>
          </w:rPr>
          <w:t>Input</w:t>
        </w:r>
      </w:hyperlink>
      <w:r w:rsidRPr="000C1D36">
        <w:rPr>
          <w:rFonts w:ascii="Roboto" w:eastAsia="Times New Roman" w:hAnsi="Roboto" w:cs="Times New Roman"/>
          <w:vanish/>
          <w:color w:val="444444"/>
          <w:sz w:val="21"/>
          <w:szCs w:val="21"/>
          <w:lang w:val="en" w:eastAsia="en-IN"/>
        </w:rPr>
        <w:t>() @</w:t>
      </w:r>
      <w:hyperlink r:id="rId129" w:history="1">
        <w:r w:rsidRPr="000C1D36">
          <w:rPr>
            <w:rFonts w:ascii="Roboto" w:eastAsia="Times New Roman" w:hAnsi="Roboto" w:cs="Times New Roman"/>
            <w:vanish/>
            <w:color w:val="444444"/>
            <w:sz w:val="21"/>
            <w:szCs w:val="21"/>
            <w:lang w:val="en" w:eastAsia="en-IN"/>
          </w:rPr>
          <w:t>ContentChild</w:t>
        </w:r>
      </w:hyperlink>
      <w:r w:rsidRPr="000C1D36">
        <w:rPr>
          <w:rFonts w:ascii="Roboto" w:eastAsia="Times New Roman" w:hAnsi="Roboto" w:cs="Times New Roman"/>
          <w:vanish/>
          <w:color w:val="444444"/>
          <w:sz w:val="21"/>
          <w:szCs w:val="21"/>
          <w:lang w:val="en" w:eastAsia="en-IN"/>
        </w:rPr>
        <w:t>(</w:t>
      </w:r>
      <w:hyperlink r:id="rId130" w:history="1">
        <w:r w:rsidRPr="000C1D36">
          <w:rPr>
            <w:rFonts w:ascii="Roboto" w:eastAsia="Times New Roman" w:hAnsi="Roboto" w:cs="Times New Roman"/>
            <w:vanish/>
            <w:color w:val="444444"/>
            <w:sz w:val="21"/>
            <w:szCs w:val="21"/>
            <w:lang w:val="en" w:eastAsia="en-IN"/>
          </w:rPr>
          <w:t>TemplateRef</w:t>
        </w:r>
      </w:hyperlink>
      <w:r w:rsidRPr="000C1D36">
        <w:rPr>
          <w:rFonts w:ascii="Roboto" w:eastAsia="Times New Roman" w:hAnsi="Roboto" w:cs="Times New Roman"/>
          <w:vanish/>
          <w:color w:val="444444"/>
          <w:sz w:val="21"/>
          <w:szCs w:val="21"/>
          <w:lang w:val="en" w:eastAsia="en-IN"/>
        </w:rPr>
        <w:t xml:space="preserve">) tpl !: </w:t>
      </w:r>
      <w:hyperlink r:id="rId131" w:history="1">
        <w:r w:rsidRPr="000C1D36">
          <w:rPr>
            <w:rFonts w:ascii="Roboto" w:eastAsia="Times New Roman" w:hAnsi="Roboto" w:cs="Times New Roman"/>
            <w:vanish/>
            <w:color w:val="444444"/>
            <w:sz w:val="21"/>
            <w:szCs w:val="21"/>
            <w:lang w:val="en" w:eastAsia="en-IN"/>
          </w:rPr>
          <w:t>TemplateRef</w:t>
        </w:r>
      </w:hyperlink>
      <w:r w:rsidRPr="000C1D36">
        <w:rPr>
          <w:rFonts w:ascii="Roboto" w:eastAsia="Times New Roman" w:hAnsi="Roboto" w:cs="Times New Roman"/>
          <w:vanish/>
          <w:color w:val="444444"/>
          <w:sz w:val="21"/>
          <w:szCs w:val="21"/>
          <w:lang w:val="en" w:eastAsia="en-IN"/>
        </w:rPr>
        <w:t xml:space="preserve">&lt;any&gt;; </w:t>
      </w:r>
    </w:p>
    <w:p w14:paraId="1E5F21A3"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429A2C27"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2F9CA804"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w:t>
      </w:r>
      <w:hyperlink r:id="rId132" w:history="1">
        <w:r w:rsidRPr="000C1D36">
          <w:rPr>
            <w:rFonts w:ascii="Droid Sans Mono" w:eastAsia="Times New Roman" w:hAnsi="Droid Sans Mono" w:cs="Courier New"/>
            <w:color w:val="444444"/>
            <w:sz w:val="21"/>
            <w:szCs w:val="21"/>
            <w:lang w:val="en" w:eastAsia="en-IN"/>
          </w:rPr>
          <w:t>Input</w:t>
        </w:r>
      </w:hyperlink>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roofErr w:type="spellStart"/>
      <w:r w:rsidR="00FE0FCA">
        <w:fldChar w:fldCharType="begin"/>
      </w:r>
      <w:r w:rsidR="00FE0FCA">
        <w:instrText xml:space="preserve"> HYPERLINK "https://angular.io/api/core/ContentChild" </w:instrText>
      </w:r>
      <w:r w:rsidR="00FE0FCA">
        <w:fldChar w:fldCharType="separate"/>
      </w:r>
      <w:r w:rsidRPr="000C1D36">
        <w:rPr>
          <w:rFonts w:ascii="Droid Sans Mono" w:eastAsia="Times New Roman" w:hAnsi="Droid Sans Mono" w:cs="Courier New"/>
          <w:color w:val="444444"/>
          <w:sz w:val="21"/>
          <w:szCs w:val="21"/>
          <w:lang w:val="en" w:eastAsia="en-IN"/>
        </w:rPr>
        <w:t>ContentChild</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8"/>
          <w:szCs w:val="18"/>
          <w:lang w:val="en" w:eastAsia="en-IN"/>
        </w:rPr>
        <w:t>(</w:t>
      </w:r>
      <w:proofErr w:type="spellStart"/>
      <w:r w:rsidR="00FE0FCA">
        <w:fldChar w:fldCharType="begin"/>
      </w:r>
      <w:r w:rsidR="00FE0FCA">
        <w:instrText xml:space="preserve"> HYPERLINK "https://angular.io/api/core/TemplateRef" </w:instrText>
      </w:r>
      <w:r w:rsidR="00FE0FCA">
        <w:fldChar w:fldCharType="separate"/>
      </w:r>
      <w:r w:rsidRPr="000C1D36">
        <w:rPr>
          <w:rFonts w:ascii="Droid Sans Mono" w:eastAsia="Times New Roman" w:hAnsi="Droid Sans Mono" w:cs="Courier New"/>
          <w:color w:val="444444"/>
          <w:sz w:val="21"/>
          <w:szCs w:val="21"/>
          <w:lang w:val="en" w:eastAsia="en-IN"/>
        </w:rPr>
        <w:t>TemplateRef</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000000"/>
          <w:sz w:val="18"/>
          <w:szCs w:val="18"/>
          <w:lang w:val="en" w:eastAsia="en-IN"/>
        </w:rPr>
        <w:t>tpl</w:t>
      </w:r>
      <w:proofErr w:type="spellEnd"/>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hyperlink r:id="rId133" w:history="1">
        <w:proofErr w:type="spellStart"/>
        <w:r w:rsidRPr="000C1D36">
          <w:rPr>
            <w:rFonts w:ascii="Droid Sans Mono" w:eastAsia="Times New Roman" w:hAnsi="Droid Sans Mono" w:cs="Courier New"/>
            <w:color w:val="444444"/>
            <w:sz w:val="21"/>
            <w:szCs w:val="21"/>
            <w:lang w:val="en" w:eastAsia="en-IN"/>
          </w:rPr>
          <w:t>TemplateRef</w:t>
        </w:r>
        <w:proofErr w:type="spellEnd"/>
      </w:hyperlink>
      <w:r w:rsidRPr="000C1D36">
        <w:rPr>
          <w:rFonts w:ascii="Droid Sans Mono" w:eastAsia="Times New Roman" w:hAnsi="Droid Sans Mono" w:cs="Courier New"/>
          <w:color w:val="444444"/>
          <w:sz w:val="18"/>
          <w:szCs w:val="18"/>
          <w:lang w:val="en" w:eastAsia="en-IN"/>
        </w:rPr>
        <w:t>&lt;</w:t>
      </w:r>
      <w:r w:rsidRPr="000C1D36">
        <w:rPr>
          <w:rFonts w:ascii="Droid Sans Mono" w:eastAsia="Times New Roman" w:hAnsi="Droid Sans Mono" w:cs="Courier New"/>
          <w:color w:val="000000"/>
          <w:sz w:val="18"/>
          <w:szCs w:val="18"/>
          <w:lang w:val="en" w:eastAsia="en-IN"/>
        </w:rPr>
        <w:t>any</w:t>
      </w:r>
      <w:r w:rsidRPr="000C1D36">
        <w:rPr>
          <w:rFonts w:ascii="Droid Sans Mono" w:eastAsia="Times New Roman" w:hAnsi="Droid Sans Mono" w:cs="Courier New"/>
          <w:color w:val="444444"/>
          <w:sz w:val="18"/>
          <w:szCs w:val="18"/>
          <w:lang w:val="en" w:eastAsia="en-IN"/>
        </w:rPr>
        <w:t>&gt;;</w:t>
      </w:r>
    </w:p>
    <w:p w14:paraId="27E65EBF"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4BCD8F31"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Rather than using this pattern, separate the two decorators into their own properties and add fallback logic as in the following example:</w:t>
      </w:r>
    </w:p>
    <w:p w14:paraId="27FB216B"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w:t>
      </w:r>
      <w:hyperlink r:id="rId134" w:history="1">
        <w:r w:rsidRPr="000C1D36">
          <w:rPr>
            <w:rFonts w:ascii="Roboto" w:eastAsia="Times New Roman" w:hAnsi="Roboto" w:cs="Times New Roman"/>
            <w:vanish/>
            <w:color w:val="444444"/>
            <w:sz w:val="21"/>
            <w:szCs w:val="21"/>
            <w:lang w:val="en" w:eastAsia="en-IN"/>
          </w:rPr>
          <w:t>Input</w:t>
        </w:r>
      </w:hyperlink>
      <w:r w:rsidRPr="000C1D36">
        <w:rPr>
          <w:rFonts w:ascii="Roboto" w:eastAsia="Times New Roman" w:hAnsi="Roboto" w:cs="Times New Roman"/>
          <w:vanish/>
          <w:color w:val="444444"/>
          <w:sz w:val="21"/>
          <w:szCs w:val="21"/>
          <w:lang w:val="en" w:eastAsia="en-IN"/>
        </w:rPr>
        <w:t xml:space="preserve">() tpl !: </w:t>
      </w:r>
      <w:hyperlink r:id="rId135" w:history="1">
        <w:r w:rsidRPr="000C1D36">
          <w:rPr>
            <w:rFonts w:ascii="Roboto" w:eastAsia="Times New Roman" w:hAnsi="Roboto" w:cs="Times New Roman"/>
            <w:vanish/>
            <w:color w:val="444444"/>
            <w:sz w:val="21"/>
            <w:szCs w:val="21"/>
            <w:lang w:val="en" w:eastAsia="en-IN"/>
          </w:rPr>
          <w:t>TemplateRef</w:t>
        </w:r>
      </w:hyperlink>
      <w:r w:rsidRPr="000C1D36">
        <w:rPr>
          <w:rFonts w:ascii="Roboto" w:eastAsia="Times New Roman" w:hAnsi="Roboto" w:cs="Times New Roman"/>
          <w:vanish/>
          <w:color w:val="444444"/>
          <w:sz w:val="21"/>
          <w:szCs w:val="21"/>
          <w:lang w:val="en" w:eastAsia="en-IN"/>
        </w:rPr>
        <w:t>&lt;any&gt;; @</w:t>
      </w:r>
      <w:hyperlink r:id="rId136" w:history="1">
        <w:r w:rsidRPr="000C1D36">
          <w:rPr>
            <w:rFonts w:ascii="Roboto" w:eastAsia="Times New Roman" w:hAnsi="Roboto" w:cs="Times New Roman"/>
            <w:vanish/>
            <w:color w:val="444444"/>
            <w:sz w:val="21"/>
            <w:szCs w:val="21"/>
            <w:lang w:val="en" w:eastAsia="en-IN"/>
          </w:rPr>
          <w:t>ContentChild</w:t>
        </w:r>
      </w:hyperlink>
      <w:r w:rsidRPr="000C1D36">
        <w:rPr>
          <w:rFonts w:ascii="Roboto" w:eastAsia="Times New Roman" w:hAnsi="Roboto" w:cs="Times New Roman"/>
          <w:vanish/>
          <w:color w:val="444444"/>
          <w:sz w:val="21"/>
          <w:szCs w:val="21"/>
          <w:lang w:val="en" w:eastAsia="en-IN"/>
        </w:rPr>
        <w:t>(</w:t>
      </w:r>
      <w:hyperlink r:id="rId137" w:history="1">
        <w:r w:rsidRPr="000C1D36">
          <w:rPr>
            <w:rFonts w:ascii="Roboto" w:eastAsia="Times New Roman" w:hAnsi="Roboto" w:cs="Times New Roman"/>
            <w:vanish/>
            <w:color w:val="444444"/>
            <w:sz w:val="21"/>
            <w:szCs w:val="21"/>
            <w:lang w:val="en" w:eastAsia="en-IN"/>
          </w:rPr>
          <w:t>TemplateRef</w:t>
        </w:r>
      </w:hyperlink>
      <w:r w:rsidRPr="000C1D36">
        <w:rPr>
          <w:rFonts w:ascii="Roboto" w:eastAsia="Times New Roman" w:hAnsi="Roboto" w:cs="Times New Roman"/>
          <w:vanish/>
          <w:color w:val="444444"/>
          <w:sz w:val="21"/>
          <w:szCs w:val="21"/>
          <w:lang w:val="en" w:eastAsia="en-IN"/>
        </w:rPr>
        <w:t xml:space="preserve">) inlineTemplate !: </w:t>
      </w:r>
      <w:hyperlink r:id="rId138" w:history="1">
        <w:r w:rsidRPr="000C1D36">
          <w:rPr>
            <w:rFonts w:ascii="Roboto" w:eastAsia="Times New Roman" w:hAnsi="Roboto" w:cs="Times New Roman"/>
            <w:vanish/>
            <w:color w:val="444444"/>
            <w:sz w:val="21"/>
            <w:szCs w:val="21"/>
            <w:lang w:val="en" w:eastAsia="en-IN"/>
          </w:rPr>
          <w:t>TemplateRef</w:t>
        </w:r>
      </w:hyperlink>
      <w:r w:rsidRPr="000C1D36">
        <w:rPr>
          <w:rFonts w:ascii="Roboto" w:eastAsia="Times New Roman" w:hAnsi="Roboto" w:cs="Times New Roman"/>
          <w:vanish/>
          <w:color w:val="444444"/>
          <w:sz w:val="21"/>
          <w:szCs w:val="21"/>
          <w:lang w:val="en" w:eastAsia="en-IN"/>
        </w:rPr>
        <w:t xml:space="preserve">&lt;any&gt;; </w:t>
      </w:r>
    </w:p>
    <w:p w14:paraId="683DDECF"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28999C58"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280F9A16"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w:t>
      </w:r>
      <w:hyperlink r:id="rId139" w:history="1">
        <w:r w:rsidRPr="000C1D36">
          <w:rPr>
            <w:rFonts w:ascii="Droid Sans Mono" w:eastAsia="Times New Roman" w:hAnsi="Droid Sans Mono" w:cs="Courier New"/>
            <w:color w:val="444444"/>
            <w:sz w:val="21"/>
            <w:szCs w:val="21"/>
            <w:lang w:val="en" w:eastAsia="en-IN"/>
          </w:rPr>
          <w:t>Input</w:t>
        </w:r>
      </w:hyperlink>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000000"/>
          <w:sz w:val="18"/>
          <w:szCs w:val="18"/>
          <w:lang w:val="en" w:eastAsia="en-IN"/>
        </w:rPr>
        <w:t>tpl</w:t>
      </w:r>
      <w:proofErr w:type="spellEnd"/>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hyperlink r:id="rId140" w:history="1">
        <w:proofErr w:type="spellStart"/>
        <w:r w:rsidRPr="000C1D36">
          <w:rPr>
            <w:rFonts w:ascii="Droid Sans Mono" w:eastAsia="Times New Roman" w:hAnsi="Droid Sans Mono" w:cs="Courier New"/>
            <w:color w:val="444444"/>
            <w:sz w:val="21"/>
            <w:szCs w:val="21"/>
            <w:lang w:val="en" w:eastAsia="en-IN"/>
          </w:rPr>
          <w:t>TemplateRef</w:t>
        </w:r>
        <w:proofErr w:type="spellEnd"/>
      </w:hyperlink>
      <w:r w:rsidRPr="000C1D36">
        <w:rPr>
          <w:rFonts w:ascii="Droid Sans Mono" w:eastAsia="Times New Roman" w:hAnsi="Droid Sans Mono" w:cs="Courier New"/>
          <w:color w:val="444444"/>
          <w:sz w:val="18"/>
          <w:szCs w:val="18"/>
          <w:lang w:val="en" w:eastAsia="en-IN"/>
        </w:rPr>
        <w:t>&lt;</w:t>
      </w:r>
      <w:r w:rsidRPr="000C1D36">
        <w:rPr>
          <w:rFonts w:ascii="Droid Sans Mono" w:eastAsia="Times New Roman" w:hAnsi="Droid Sans Mono" w:cs="Courier New"/>
          <w:color w:val="000000"/>
          <w:sz w:val="18"/>
          <w:szCs w:val="18"/>
          <w:lang w:val="en" w:eastAsia="en-IN"/>
        </w:rPr>
        <w:t>any</w:t>
      </w:r>
      <w:r w:rsidRPr="000C1D36">
        <w:rPr>
          <w:rFonts w:ascii="Droid Sans Mono" w:eastAsia="Times New Roman" w:hAnsi="Droid Sans Mono" w:cs="Courier New"/>
          <w:color w:val="444444"/>
          <w:sz w:val="18"/>
          <w:szCs w:val="18"/>
          <w:lang w:val="en" w:eastAsia="en-IN"/>
        </w:rPr>
        <w:t>&gt;;</w:t>
      </w:r>
    </w:p>
    <w:p w14:paraId="799707B8"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Droid Sans Mono" w:eastAsia="Times New Roman" w:hAnsi="Droid Sans Mono" w:cs="Courier New"/>
          <w:color w:val="444444"/>
          <w:sz w:val="18"/>
          <w:szCs w:val="18"/>
          <w:lang w:val="en" w:eastAsia="en-IN"/>
        </w:rPr>
        <w:t>@</w:t>
      </w:r>
      <w:proofErr w:type="spellStart"/>
      <w:r w:rsidR="00FE0FCA">
        <w:fldChar w:fldCharType="begin"/>
      </w:r>
      <w:r w:rsidR="00FE0FCA">
        <w:instrText xml:space="preserve"> HYPERLINK "https://angular.io/api/core/ContentChild" </w:instrText>
      </w:r>
      <w:r w:rsidR="00FE0FCA">
        <w:fldChar w:fldCharType="separate"/>
      </w:r>
      <w:r w:rsidRPr="000C1D36">
        <w:rPr>
          <w:rFonts w:ascii="Droid Sans Mono" w:eastAsia="Times New Roman" w:hAnsi="Droid Sans Mono" w:cs="Courier New"/>
          <w:color w:val="444444"/>
          <w:sz w:val="21"/>
          <w:szCs w:val="21"/>
          <w:lang w:val="en" w:eastAsia="en-IN"/>
        </w:rPr>
        <w:t>ContentChild</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8"/>
          <w:szCs w:val="18"/>
          <w:lang w:val="en" w:eastAsia="en-IN"/>
        </w:rPr>
        <w:t>(</w:t>
      </w:r>
      <w:proofErr w:type="spellStart"/>
      <w:r w:rsidR="00FE0FCA">
        <w:fldChar w:fldCharType="begin"/>
      </w:r>
      <w:r w:rsidR="00FE0FCA">
        <w:instrText xml:space="preserve"> HYPERLINK "https://angular.io/api/core/TemplateRef" </w:instrText>
      </w:r>
      <w:r w:rsidR="00FE0FCA">
        <w:fldChar w:fldCharType="separate"/>
      </w:r>
      <w:r w:rsidRPr="000C1D36">
        <w:rPr>
          <w:rFonts w:ascii="Droid Sans Mono" w:eastAsia="Times New Roman" w:hAnsi="Droid Sans Mono" w:cs="Courier New"/>
          <w:color w:val="444444"/>
          <w:sz w:val="21"/>
          <w:szCs w:val="21"/>
          <w:lang w:val="en" w:eastAsia="en-IN"/>
        </w:rPr>
        <w:t>TemplateRef</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000000"/>
          <w:sz w:val="18"/>
          <w:szCs w:val="18"/>
          <w:lang w:val="en" w:eastAsia="en-IN"/>
        </w:rPr>
        <w:t>inlineTemplate</w:t>
      </w:r>
      <w:proofErr w:type="spellEnd"/>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hyperlink r:id="rId141" w:history="1">
        <w:proofErr w:type="spellStart"/>
        <w:r w:rsidRPr="000C1D36">
          <w:rPr>
            <w:rFonts w:ascii="Droid Sans Mono" w:eastAsia="Times New Roman" w:hAnsi="Droid Sans Mono" w:cs="Courier New"/>
            <w:color w:val="444444"/>
            <w:sz w:val="21"/>
            <w:szCs w:val="21"/>
            <w:lang w:val="en" w:eastAsia="en-IN"/>
          </w:rPr>
          <w:t>TemplateRef</w:t>
        </w:r>
        <w:proofErr w:type="spellEnd"/>
      </w:hyperlink>
      <w:r w:rsidRPr="000C1D36">
        <w:rPr>
          <w:rFonts w:ascii="Droid Sans Mono" w:eastAsia="Times New Roman" w:hAnsi="Droid Sans Mono" w:cs="Courier New"/>
          <w:color w:val="444444"/>
          <w:sz w:val="18"/>
          <w:szCs w:val="18"/>
          <w:lang w:val="en" w:eastAsia="en-IN"/>
        </w:rPr>
        <w:t>&lt;</w:t>
      </w:r>
      <w:r w:rsidRPr="000C1D36">
        <w:rPr>
          <w:rFonts w:ascii="Droid Sans Mono" w:eastAsia="Times New Roman" w:hAnsi="Droid Sans Mono" w:cs="Courier New"/>
          <w:color w:val="000000"/>
          <w:sz w:val="18"/>
          <w:szCs w:val="18"/>
          <w:lang w:val="en" w:eastAsia="en-IN"/>
        </w:rPr>
        <w:t>any</w:t>
      </w:r>
      <w:r w:rsidRPr="000C1D36">
        <w:rPr>
          <w:rFonts w:ascii="Droid Sans Mono" w:eastAsia="Times New Roman" w:hAnsi="Droid Sans Mono" w:cs="Courier New"/>
          <w:color w:val="444444"/>
          <w:sz w:val="18"/>
          <w:szCs w:val="18"/>
          <w:lang w:val="en" w:eastAsia="en-IN"/>
        </w:rPr>
        <w:t>&gt;;</w:t>
      </w:r>
    </w:p>
    <w:p w14:paraId="321013DB"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2DD695B2"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 xml:space="preserve">Cannot assign to template </w:t>
      </w:r>
      <w:proofErr w:type="spellStart"/>
      <w:r w:rsidRPr="000C1D36">
        <w:rPr>
          <w:rFonts w:ascii="Roboto" w:eastAsia="Times New Roman" w:hAnsi="Roboto" w:cs="Times New Roman"/>
          <w:color w:val="333333"/>
          <w:sz w:val="30"/>
          <w:szCs w:val="30"/>
          <w:lang w:val="en" w:eastAsia="en-IN"/>
        </w:rPr>
        <w:t>variables</w:t>
      </w:r>
      <w:hyperlink r:id="rId142" w:anchor="cannot-assign-to-template-variables"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1C399F0A"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In the following example, the two-way binding means that </w:t>
      </w:r>
      <w:proofErr w:type="spellStart"/>
      <w:r w:rsidRPr="000C1D36">
        <w:rPr>
          <w:rFonts w:ascii="Droid Sans Mono" w:eastAsia="Times New Roman" w:hAnsi="Droid Sans Mono" w:cs="Courier New"/>
          <w:color w:val="444444"/>
          <w:sz w:val="19"/>
          <w:szCs w:val="19"/>
          <w:lang w:val="en" w:eastAsia="en-IN"/>
        </w:rPr>
        <w:t>optionName</w:t>
      </w:r>
      <w:proofErr w:type="spellEnd"/>
      <w:r w:rsidRPr="000C1D36">
        <w:rPr>
          <w:rFonts w:ascii="Roboto" w:eastAsia="Times New Roman" w:hAnsi="Roboto" w:cs="Times New Roman"/>
          <w:color w:val="444444"/>
          <w:sz w:val="21"/>
          <w:szCs w:val="21"/>
          <w:lang w:val="en" w:eastAsia="en-IN"/>
        </w:rPr>
        <w:t xml:space="preserve"> should be written when the </w:t>
      </w:r>
      <w:proofErr w:type="spellStart"/>
      <w:r w:rsidRPr="000C1D36">
        <w:rPr>
          <w:rFonts w:ascii="Droid Sans Mono" w:eastAsia="Times New Roman" w:hAnsi="Droid Sans Mono" w:cs="Courier New"/>
          <w:color w:val="444444"/>
          <w:sz w:val="19"/>
          <w:szCs w:val="19"/>
          <w:lang w:val="en" w:eastAsia="en-IN"/>
        </w:rPr>
        <w:t>valueChange</w:t>
      </w:r>
      <w:proofErr w:type="spellEnd"/>
      <w:r w:rsidRPr="000C1D36">
        <w:rPr>
          <w:rFonts w:ascii="Roboto" w:eastAsia="Times New Roman" w:hAnsi="Roboto" w:cs="Times New Roman"/>
          <w:color w:val="444444"/>
          <w:sz w:val="21"/>
          <w:szCs w:val="21"/>
          <w:lang w:val="en" w:eastAsia="en-IN"/>
        </w:rPr>
        <w:t xml:space="preserve"> event fires.</w:t>
      </w:r>
    </w:p>
    <w:p w14:paraId="69970026"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&lt;option *</w:t>
      </w:r>
      <w:hyperlink r:id="rId143" w:history="1">
        <w:r w:rsidRPr="000C1D36">
          <w:rPr>
            <w:rFonts w:ascii="Roboto" w:eastAsia="Times New Roman" w:hAnsi="Roboto" w:cs="Times New Roman"/>
            <w:vanish/>
            <w:color w:val="444444"/>
            <w:sz w:val="21"/>
            <w:szCs w:val="21"/>
            <w:lang w:val="en" w:eastAsia="en-IN"/>
          </w:rPr>
          <w:t>ngFor</w:t>
        </w:r>
      </w:hyperlink>
      <w:r w:rsidRPr="000C1D36">
        <w:rPr>
          <w:rFonts w:ascii="Roboto" w:eastAsia="Times New Roman" w:hAnsi="Roboto" w:cs="Times New Roman"/>
          <w:vanish/>
          <w:color w:val="444444"/>
          <w:sz w:val="21"/>
          <w:szCs w:val="21"/>
          <w:lang w:val="en" w:eastAsia="en-IN"/>
        </w:rPr>
        <w:t xml:space="preserve">="let optionName of options" [(value)]="optionName"&gt;&lt;/option&gt; </w:t>
      </w:r>
    </w:p>
    <w:p w14:paraId="60ED9083"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14CDE236"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396BE55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&lt;option</w:t>
      </w:r>
      <w:r w:rsidRPr="000C1D36">
        <w:rPr>
          <w:rFonts w:ascii="Droid Sans Mono" w:eastAsia="Times New Roman" w:hAnsi="Droid Sans Mono" w:cs="Courier New"/>
          <w:color w:val="000000"/>
          <w:sz w:val="18"/>
          <w:szCs w:val="18"/>
          <w:lang w:val="en" w:eastAsia="en-IN"/>
        </w:rPr>
        <w:t xml:space="preserve"> *</w:t>
      </w:r>
      <w:proofErr w:type="spellStart"/>
      <w:r w:rsidR="00FE0FCA">
        <w:fldChar w:fldCharType="begin"/>
      </w:r>
      <w:r w:rsidR="00FE0FCA">
        <w:instrText xml:space="preserve"> HYPERLINK "https://angular.io/api/common/NgForOf" </w:instrText>
      </w:r>
      <w:r w:rsidR="00FE0FCA">
        <w:fldChar w:fldCharType="separate"/>
      </w:r>
      <w:r w:rsidRPr="000C1D36">
        <w:rPr>
          <w:rFonts w:ascii="Droid Sans Mono" w:eastAsia="Times New Roman" w:hAnsi="Droid Sans Mono" w:cs="Courier New"/>
          <w:color w:val="444444"/>
          <w:sz w:val="21"/>
          <w:szCs w:val="21"/>
          <w:lang w:val="en" w:eastAsia="en-IN"/>
        </w:rPr>
        <w:t>ngFor</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8"/>
          <w:szCs w:val="18"/>
          <w:lang w:val="en" w:eastAsia="en-IN"/>
        </w:rPr>
        <w:t xml:space="preserve">="let </w:t>
      </w:r>
      <w:proofErr w:type="spellStart"/>
      <w:r w:rsidRPr="000C1D36">
        <w:rPr>
          <w:rFonts w:ascii="Droid Sans Mono" w:eastAsia="Times New Roman" w:hAnsi="Droid Sans Mono" w:cs="Courier New"/>
          <w:color w:val="444444"/>
          <w:sz w:val="18"/>
          <w:szCs w:val="18"/>
          <w:lang w:val="en" w:eastAsia="en-IN"/>
        </w:rPr>
        <w:t>optionName</w:t>
      </w:r>
      <w:proofErr w:type="spellEnd"/>
      <w:r w:rsidRPr="000C1D36">
        <w:rPr>
          <w:rFonts w:ascii="Droid Sans Mono" w:eastAsia="Times New Roman" w:hAnsi="Droid Sans Mono" w:cs="Courier New"/>
          <w:color w:val="444444"/>
          <w:sz w:val="18"/>
          <w:szCs w:val="18"/>
          <w:lang w:val="en" w:eastAsia="en-IN"/>
        </w:rPr>
        <w:t xml:space="preserve"> of options"</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value</w:t>
      </w:r>
      <w:r w:rsidRPr="000C1D36">
        <w:rPr>
          <w:rFonts w:ascii="Droid Sans Mono" w:eastAsia="Times New Roman" w:hAnsi="Droid Sans Mono" w:cs="Courier New"/>
          <w:color w:val="000000"/>
          <w:sz w:val="18"/>
          <w:szCs w:val="18"/>
          <w:lang w:val="en" w:eastAsia="en-IN"/>
        </w:rPr>
        <w:t>)]</w:t>
      </w:r>
      <w:r w:rsidRPr="000C1D36">
        <w:rPr>
          <w:rFonts w:ascii="Droid Sans Mono" w:eastAsia="Times New Roman" w:hAnsi="Droid Sans Mono" w:cs="Courier New"/>
          <w:color w:val="444444"/>
          <w:sz w:val="18"/>
          <w:szCs w:val="18"/>
          <w:lang w:val="en" w:eastAsia="en-IN"/>
        </w:rPr>
        <w:t>="</w:t>
      </w:r>
      <w:proofErr w:type="spellStart"/>
      <w:r w:rsidRPr="000C1D36">
        <w:rPr>
          <w:rFonts w:ascii="Droid Sans Mono" w:eastAsia="Times New Roman" w:hAnsi="Droid Sans Mono" w:cs="Courier New"/>
          <w:color w:val="444444"/>
          <w:sz w:val="18"/>
          <w:szCs w:val="18"/>
          <w:lang w:val="en" w:eastAsia="en-IN"/>
        </w:rPr>
        <w:t>optionName</w:t>
      </w:r>
      <w:proofErr w:type="spellEnd"/>
      <w:r w:rsidRPr="000C1D36">
        <w:rPr>
          <w:rFonts w:ascii="Droid Sans Mono" w:eastAsia="Times New Roman" w:hAnsi="Droid Sans Mono" w:cs="Courier New"/>
          <w:color w:val="444444"/>
          <w:sz w:val="18"/>
          <w:szCs w:val="18"/>
          <w:lang w:val="en" w:eastAsia="en-IN"/>
        </w:rPr>
        <w:t>"&gt;&lt;/option&gt;</w:t>
      </w:r>
    </w:p>
    <w:p w14:paraId="7B493B00"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43696264"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However, in practice, Angular simply ignores two-way bindings to template variables. Starting in version 8, attempting to write to template variables is deprecated. In a future version, we will throw to indicate that the write is not supported.</w:t>
      </w:r>
    </w:p>
    <w:p w14:paraId="3CF065AD"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&lt;option *</w:t>
      </w:r>
      <w:hyperlink r:id="rId144" w:history="1">
        <w:r w:rsidRPr="000C1D36">
          <w:rPr>
            <w:rFonts w:ascii="Roboto" w:eastAsia="Times New Roman" w:hAnsi="Roboto" w:cs="Times New Roman"/>
            <w:vanish/>
            <w:color w:val="444444"/>
            <w:sz w:val="21"/>
            <w:szCs w:val="21"/>
            <w:lang w:val="en" w:eastAsia="en-IN"/>
          </w:rPr>
          <w:t>ngFor</w:t>
        </w:r>
      </w:hyperlink>
      <w:r w:rsidRPr="000C1D36">
        <w:rPr>
          <w:rFonts w:ascii="Roboto" w:eastAsia="Times New Roman" w:hAnsi="Roboto" w:cs="Times New Roman"/>
          <w:vanish/>
          <w:color w:val="444444"/>
          <w:sz w:val="21"/>
          <w:szCs w:val="21"/>
          <w:lang w:val="en" w:eastAsia="en-IN"/>
        </w:rPr>
        <w:t xml:space="preserve">="let optionName of options" [value]="optionName"&gt;&lt;/option&gt; </w:t>
      </w:r>
    </w:p>
    <w:p w14:paraId="6D798565"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69FF74F1"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0836282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&lt;option</w:t>
      </w:r>
      <w:r w:rsidRPr="000C1D36">
        <w:rPr>
          <w:rFonts w:ascii="Droid Sans Mono" w:eastAsia="Times New Roman" w:hAnsi="Droid Sans Mono" w:cs="Courier New"/>
          <w:color w:val="000000"/>
          <w:sz w:val="18"/>
          <w:szCs w:val="18"/>
          <w:lang w:val="en" w:eastAsia="en-IN"/>
        </w:rPr>
        <w:t xml:space="preserve"> *</w:t>
      </w:r>
      <w:proofErr w:type="spellStart"/>
      <w:r w:rsidR="00FE0FCA">
        <w:fldChar w:fldCharType="begin"/>
      </w:r>
      <w:r w:rsidR="00FE0FCA">
        <w:instrText xml:space="preserve"> HYPERLINK "https://angular.io/api/common/NgForOf" </w:instrText>
      </w:r>
      <w:r w:rsidR="00FE0FCA">
        <w:fldChar w:fldCharType="separate"/>
      </w:r>
      <w:r w:rsidRPr="000C1D36">
        <w:rPr>
          <w:rFonts w:ascii="Droid Sans Mono" w:eastAsia="Times New Roman" w:hAnsi="Droid Sans Mono" w:cs="Courier New"/>
          <w:color w:val="444444"/>
          <w:sz w:val="21"/>
          <w:szCs w:val="21"/>
          <w:lang w:val="en" w:eastAsia="en-IN"/>
        </w:rPr>
        <w:t>ngFor</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8"/>
          <w:szCs w:val="18"/>
          <w:lang w:val="en" w:eastAsia="en-IN"/>
        </w:rPr>
        <w:t xml:space="preserve">="let </w:t>
      </w:r>
      <w:proofErr w:type="spellStart"/>
      <w:r w:rsidRPr="000C1D36">
        <w:rPr>
          <w:rFonts w:ascii="Droid Sans Mono" w:eastAsia="Times New Roman" w:hAnsi="Droid Sans Mono" w:cs="Courier New"/>
          <w:color w:val="444444"/>
          <w:sz w:val="18"/>
          <w:szCs w:val="18"/>
          <w:lang w:val="en" w:eastAsia="en-IN"/>
        </w:rPr>
        <w:t>optionName</w:t>
      </w:r>
      <w:proofErr w:type="spellEnd"/>
      <w:r w:rsidRPr="000C1D36">
        <w:rPr>
          <w:rFonts w:ascii="Droid Sans Mono" w:eastAsia="Times New Roman" w:hAnsi="Droid Sans Mono" w:cs="Courier New"/>
          <w:color w:val="444444"/>
          <w:sz w:val="18"/>
          <w:szCs w:val="18"/>
          <w:lang w:val="en" w:eastAsia="en-IN"/>
        </w:rPr>
        <w:t xml:space="preserve"> of options"</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value</w:t>
      </w:r>
      <w:r w:rsidRPr="000C1D36">
        <w:rPr>
          <w:rFonts w:ascii="Droid Sans Mono" w:eastAsia="Times New Roman" w:hAnsi="Droid Sans Mono" w:cs="Courier New"/>
          <w:color w:val="000000"/>
          <w:sz w:val="18"/>
          <w:szCs w:val="18"/>
          <w:lang w:val="en" w:eastAsia="en-IN"/>
        </w:rPr>
        <w:t>]</w:t>
      </w:r>
      <w:r w:rsidRPr="000C1D36">
        <w:rPr>
          <w:rFonts w:ascii="Droid Sans Mono" w:eastAsia="Times New Roman" w:hAnsi="Droid Sans Mono" w:cs="Courier New"/>
          <w:color w:val="444444"/>
          <w:sz w:val="18"/>
          <w:szCs w:val="18"/>
          <w:lang w:val="en" w:eastAsia="en-IN"/>
        </w:rPr>
        <w:t>="</w:t>
      </w:r>
      <w:proofErr w:type="spellStart"/>
      <w:r w:rsidRPr="000C1D36">
        <w:rPr>
          <w:rFonts w:ascii="Droid Sans Mono" w:eastAsia="Times New Roman" w:hAnsi="Droid Sans Mono" w:cs="Courier New"/>
          <w:color w:val="444444"/>
          <w:sz w:val="18"/>
          <w:szCs w:val="18"/>
          <w:lang w:val="en" w:eastAsia="en-IN"/>
        </w:rPr>
        <w:t>optionName</w:t>
      </w:r>
      <w:proofErr w:type="spellEnd"/>
      <w:r w:rsidRPr="000C1D36">
        <w:rPr>
          <w:rFonts w:ascii="Droid Sans Mono" w:eastAsia="Times New Roman" w:hAnsi="Droid Sans Mono" w:cs="Courier New"/>
          <w:color w:val="444444"/>
          <w:sz w:val="18"/>
          <w:szCs w:val="18"/>
          <w:lang w:val="en" w:eastAsia="en-IN"/>
        </w:rPr>
        <w:t>"&gt;&lt;/option&gt;</w:t>
      </w:r>
    </w:p>
    <w:p w14:paraId="20AE4704"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lastRenderedPageBreak/>
        <w:t xml:space="preserve">    </w:t>
      </w:r>
    </w:p>
    <w:p w14:paraId="58E733CD"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 xml:space="preserve">Undecorated base classes using Angular </w:t>
      </w:r>
      <w:proofErr w:type="spellStart"/>
      <w:r w:rsidRPr="000C1D36">
        <w:rPr>
          <w:rFonts w:ascii="Roboto" w:eastAsia="Times New Roman" w:hAnsi="Roboto" w:cs="Times New Roman"/>
          <w:color w:val="333333"/>
          <w:sz w:val="30"/>
          <w:szCs w:val="30"/>
          <w:lang w:val="en" w:eastAsia="en-IN"/>
        </w:rPr>
        <w:t>features</w:t>
      </w:r>
      <w:hyperlink r:id="rId145" w:anchor="undecorated-base-classes-using-angular-features"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38BB2706"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As of version 9, it's deprecated to have an undecorated base class that:</w:t>
      </w:r>
    </w:p>
    <w:p w14:paraId="7ED4EC10" w14:textId="77777777" w:rsidR="000C1D36" w:rsidRPr="000C1D36" w:rsidRDefault="000C1D36" w:rsidP="000C1D36">
      <w:pPr>
        <w:numPr>
          <w:ilvl w:val="0"/>
          <w:numId w:val="1"/>
        </w:numPr>
        <w:shd w:val="clear" w:color="auto" w:fill="FFFFFF"/>
        <w:spacing w:before="100" w:beforeAutospacing="1" w:after="100" w:afterAutospacing="1"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uses Angular features</w:t>
      </w:r>
    </w:p>
    <w:p w14:paraId="49712EAD" w14:textId="77777777" w:rsidR="000C1D36" w:rsidRPr="000C1D36" w:rsidRDefault="000C1D36" w:rsidP="000C1D36">
      <w:pPr>
        <w:numPr>
          <w:ilvl w:val="0"/>
          <w:numId w:val="1"/>
        </w:numPr>
        <w:shd w:val="clear" w:color="auto" w:fill="FFFFFF"/>
        <w:spacing w:before="100" w:beforeAutospacing="1" w:after="100" w:afterAutospacing="1"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is extended by a directive or component</w:t>
      </w:r>
    </w:p>
    <w:p w14:paraId="16188F46"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Angular lifecycle hooks or any of the following Angular field decorators are considered Angular features:</w:t>
      </w:r>
    </w:p>
    <w:p w14:paraId="473D1D89" w14:textId="77777777" w:rsidR="000C1D36" w:rsidRPr="000C1D36" w:rsidRDefault="000C1D36" w:rsidP="000C1D36">
      <w:pPr>
        <w:numPr>
          <w:ilvl w:val="0"/>
          <w:numId w:val="2"/>
        </w:numPr>
        <w:shd w:val="clear" w:color="auto" w:fill="FFFFFF"/>
        <w:spacing w:before="100" w:beforeAutospacing="1" w:after="100" w:afterAutospacing="1" w:line="360" w:lineRule="atLeast"/>
        <w:rPr>
          <w:rFonts w:ascii="Roboto" w:eastAsia="Times New Roman" w:hAnsi="Roboto" w:cs="Times New Roman"/>
          <w:color w:val="444444"/>
          <w:sz w:val="21"/>
          <w:szCs w:val="21"/>
          <w:lang w:val="en" w:eastAsia="en-IN"/>
        </w:rPr>
      </w:pPr>
      <w:r w:rsidRPr="000C1D36">
        <w:rPr>
          <w:rFonts w:ascii="Droid Sans Mono" w:eastAsia="Times New Roman" w:hAnsi="Droid Sans Mono" w:cs="Courier New"/>
          <w:color w:val="444444"/>
          <w:sz w:val="19"/>
          <w:szCs w:val="19"/>
          <w:lang w:val="en" w:eastAsia="en-IN"/>
        </w:rPr>
        <w:t>@</w:t>
      </w:r>
      <w:hyperlink r:id="rId146" w:history="1">
        <w:r w:rsidRPr="000C1D36">
          <w:rPr>
            <w:rFonts w:ascii="Droid Sans Mono" w:eastAsia="Times New Roman" w:hAnsi="Droid Sans Mono" w:cs="Courier New"/>
            <w:color w:val="444444"/>
            <w:sz w:val="21"/>
            <w:szCs w:val="21"/>
            <w:lang w:val="en" w:eastAsia="en-IN"/>
          </w:rPr>
          <w:t>Input</w:t>
        </w:r>
      </w:hyperlink>
      <w:r w:rsidRPr="000C1D36">
        <w:rPr>
          <w:rFonts w:ascii="Droid Sans Mono" w:eastAsia="Times New Roman" w:hAnsi="Droid Sans Mono" w:cs="Courier New"/>
          <w:color w:val="444444"/>
          <w:sz w:val="19"/>
          <w:szCs w:val="19"/>
          <w:lang w:val="en" w:eastAsia="en-IN"/>
        </w:rPr>
        <w:t>()</w:t>
      </w:r>
    </w:p>
    <w:p w14:paraId="0EA2F7F3" w14:textId="77777777" w:rsidR="000C1D36" w:rsidRPr="000C1D36" w:rsidRDefault="000C1D36" w:rsidP="000C1D36">
      <w:pPr>
        <w:numPr>
          <w:ilvl w:val="0"/>
          <w:numId w:val="2"/>
        </w:numPr>
        <w:shd w:val="clear" w:color="auto" w:fill="FFFFFF"/>
        <w:spacing w:before="100" w:beforeAutospacing="1" w:after="100" w:afterAutospacing="1" w:line="360" w:lineRule="atLeast"/>
        <w:rPr>
          <w:rFonts w:ascii="Roboto" w:eastAsia="Times New Roman" w:hAnsi="Roboto" w:cs="Times New Roman"/>
          <w:color w:val="444444"/>
          <w:sz w:val="21"/>
          <w:szCs w:val="21"/>
          <w:lang w:val="en" w:eastAsia="en-IN"/>
        </w:rPr>
      </w:pPr>
      <w:r w:rsidRPr="000C1D36">
        <w:rPr>
          <w:rFonts w:ascii="Droid Sans Mono" w:eastAsia="Times New Roman" w:hAnsi="Droid Sans Mono" w:cs="Courier New"/>
          <w:color w:val="444444"/>
          <w:sz w:val="19"/>
          <w:szCs w:val="19"/>
          <w:lang w:val="en" w:eastAsia="en-IN"/>
        </w:rPr>
        <w:t>@</w:t>
      </w:r>
      <w:hyperlink r:id="rId147" w:history="1">
        <w:r w:rsidRPr="000C1D36">
          <w:rPr>
            <w:rFonts w:ascii="Droid Sans Mono" w:eastAsia="Times New Roman" w:hAnsi="Droid Sans Mono" w:cs="Courier New"/>
            <w:color w:val="444444"/>
            <w:sz w:val="21"/>
            <w:szCs w:val="21"/>
            <w:lang w:val="en" w:eastAsia="en-IN"/>
          </w:rPr>
          <w:t>Output</w:t>
        </w:r>
      </w:hyperlink>
      <w:r w:rsidRPr="000C1D36">
        <w:rPr>
          <w:rFonts w:ascii="Droid Sans Mono" w:eastAsia="Times New Roman" w:hAnsi="Droid Sans Mono" w:cs="Courier New"/>
          <w:color w:val="444444"/>
          <w:sz w:val="19"/>
          <w:szCs w:val="19"/>
          <w:lang w:val="en" w:eastAsia="en-IN"/>
        </w:rPr>
        <w:t>()</w:t>
      </w:r>
    </w:p>
    <w:p w14:paraId="1D0EDD53" w14:textId="77777777" w:rsidR="000C1D36" w:rsidRPr="000C1D36" w:rsidRDefault="000C1D36" w:rsidP="000C1D36">
      <w:pPr>
        <w:numPr>
          <w:ilvl w:val="0"/>
          <w:numId w:val="2"/>
        </w:numPr>
        <w:shd w:val="clear" w:color="auto" w:fill="FFFFFF"/>
        <w:spacing w:before="100" w:beforeAutospacing="1" w:after="100" w:afterAutospacing="1" w:line="360" w:lineRule="atLeast"/>
        <w:rPr>
          <w:rFonts w:ascii="Roboto" w:eastAsia="Times New Roman" w:hAnsi="Roboto" w:cs="Times New Roman"/>
          <w:color w:val="444444"/>
          <w:sz w:val="21"/>
          <w:szCs w:val="21"/>
          <w:lang w:val="en" w:eastAsia="en-IN"/>
        </w:rPr>
      </w:pPr>
      <w:r w:rsidRPr="000C1D36">
        <w:rPr>
          <w:rFonts w:ascii="Droid Sans Mono" w:eastAsia="Times New Roman" w:hAnsi="Droid Sans Mono" w:cs="Courier New"/>
          <w:color w:val="444444"/>
          <w:sz w:val="19"/>
          <w:szCs w:val="19"/>
          <w:lang w:val="en" w:eastAsia="en-IN"/>
        </w:rPr>
        <w:t>@</w:t>
      </w:r>
      <w:proofErr w:type="spellStart"/>
      <w:r w:rsidR="00FE0FCA">
        <w:fldChar w:fldCharType="begin"/>
      </w:r>
      <w:r w:rsidR="00FE0FCA">
        <w:instrText xml:space="preserve"> HYPERLINK "https://angular.io/api/core/HostBinding" </w:instrText>
      </w:r>
      <w:r w:rsidR="00FE0FCA">
        <w:fldChar w:fldCharType="separate"/>
      </w:r>
      <w:r w:rsidRPr="000C1D36">
        <w:rPr>
          <w:rFonts w:ascii="Droid Sans Mono" w:eastAsia="Times New Roman" w:hAnsi="Droid Sans Mono" w:cs="Courier New"/>
          <w:color w:val="444444"/>
          <w:sz w:val="21"/>
          <w:szCs w:val="21"/>
          <w:lang w:val="en" w:eastAsia="en-IN"/>
        </w:rPr>
        <w:t>HostBinding</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9"/>
          <w:szCs w:val="19"/>
          <w:lang w:val="en" w:eastAsia="en-IN"/>
        </w:rPr>
        <w:t>()</w:t>
      </w:r>
    </w:p>
    <w:p w14:paraId="5E4D8DE5" w14:textId="77777777" w:rsidR="000C1D36" w:rsidRPr="000C1D36" w:rsidRDefault="000C1D36" w:rsidP="000C1D36">
      <w:pPr>
        <w:numPr>
          <w:ilvl w:val="0"/>
          <w:numId w:val="2"/>
        </w:numPr>
        <w:shd w:val="clear" w:color="auto" w:fill="FFFFFF"/>
        <w:spacing w:before="100" w:beforeAutospacing="1" w:after="100" w:afterAutospacing="1" w:line="360" w:lineRule="atLeast"/>
        <w:rPr>
          <w:rFonts w:ascii="Roboto" w:eastAsia="Times New Roman" w:hAnsi="Roboto" w:cs="Times New Roman"/>
          <w:color w:val="444444"/>
          <w:sz w:val="21"/>
          <w:szCs w:val="21"/>
          <w:lang w:val="en" w:eastAsia="en-IN"/>
        </w:rPr>
      </w:pPr>
      <w:r w:rsidRPr="000C1D36">
        <w:rPr>
          <w:rFonts w:ascii="Droid Sans Mono" w:eastAsia="Times New Roman" w:hAnsi="Droid Sans Mono" w:cs="Courier New"/>
          <w:color w:val="444444"/>
          <w:sz w:val="19"/>
          <w:szCs w:val="19"/>
          <w:lang w:val="en" w:eastAsia="en-IN"/>
        </w:rPr>
        <w:t>@</w:t>
      </w:r>
      <w:proofErr w:type="spellStart"/>
      <w:r w:rsidR="00FE0FCA">
        <w:fldChar w:fldCharType="begin"/>
      </w:r>
      <w:r w:rsidR="00FE0FCA">
        <w:instrText xml:space="preserve"> HYPERLINK "https://angular.io/api/core/HostListener" </w:instrText>
      </w:r>
      <w:r w:rsidR="00FE0FCA">
        <w:fldChar w:fldCharType="separate"/>
      </w:r>
      <w:r w:rsidRPr="000C1D36">
        <w:rPr>
          <w:rFonts w:ascii="Droid Sans Mono" w:eastAsia="Times New Roman" w:hAnsi="Droid Sans Mono" w:cs="Courier New"/>
          <w:color w:val="444444"/>
          <w:sz w:val="21"/>
          <w:szCs w:val="21"/>
          <w:lang w:val="en" w:eastAsia="en-IN"/>
        </w:rPr>
        <w:t>HostListener</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9"/>
          <w:szCs w:val="19"/>
          <w:lang w:val="en" w:eastAsia="en-IN"/>
        </w:rPr>
        <w:t>()</w:t>
      </w:r>
    </w:p>
    <w:p w14:paraId="604974BD" w14:textId="77777777" w:rsidR="000C1D36" w:rsidRPr="000C1D36" w:rsidRDefault="000C1D36" w:rsidP="000C1D36">
      <w:pPr>
        <w:numPr>
          <w:ilvl w:val="0"/>
          <w:numId w:val="2"/>
        </w:numPr>
        <w:shd w:val="clear" w:color="auto" w:fill="FFFFFF"/>
        <w:spacing w:before="100" w:beforeAutospacing="1" w:after="100" w:afterAutospacing="1" w:line="360" w:lineRule="atLeast"/>
        <w:rPr>
          <w:rFonts w:ascii="Roboto" w:eastAsia="Times New Roman" w:hAnsi="Roboto" w:cs="Times New Roman"/>
          <w:color w:val="444444"/>
          <w:sz w:val="21"/>
          <w:szCs w:val="21"/>
          <w:lang w:val="en" w:eastAsia="en-IN"/>
        </w:rPr>
      </w:pPr>
      <w:r w:rsidRPr="000C1D36">
        <w:rPr>
          <w:rFonts w:ascii="Droid Sans Mono" w:eastAsia="Times New Roman" w:hAnsi="Droid Sans Mono" w:cs="Courier New"/>
          <w:color w:val="444444"/>
          <w:sz w:val="19"/>
          <w:szCs w:val="19"/>
          <w:lang w:val="en" w:eastAsia="en-IN"/>
        </w:rPr>
        <w:t>@</w:t>
      </w:r>
      <w:proofErr w:type="spellStart"/>
      <w:r w:rsidR="00FE0FCA">
        <w:fldChar w:fldCharType="begin"/>
      </w:r>
      <w:r w:rsidR="00FE0FCA">
        <w:instrText xml:space="preserve"> HYPERLINK "https://angular.io/api/core/ViewChild" </w:instrText>
      </w:r>
      <w:r w:rsidR="00FE0FCA">
        <w:fldChar w:fldCharType="separate"/>
      </w:r>
      <w:r w:rsidRPr="000C1D36">
        <w:rPr>
          <w:rFonts w:ascii="Droid Sans Mono" w:eastAsia="Times New Roman" w:hAnsi="Droid Sans Mono" w:cs="Courier New"/>
          <w:color w:val="444444"/>
          <w:sz w:val="21"/>
          <w:szCs w:val="21"/>
          <w:lang w:val="en" w:eastAsia="en-IN"/>
        </w:rPr>
        <w:t>ViewChild</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9"/>
          <w:szCs w:val="19"/>
          <w:lang w:val="en" w:eastAsia="en-IN"/>
        </w:rPr>
        <w:t>()</w:t>
      </w:r>
      <w:r w:rsidRPr="000C1D36">
        <w:rPr>
          <w:rFonts w:ascii="Roboto" w:eastAsia="Times New Roman" w:hAnsi="Roboto" w:cs="Times New Roman"/>
          <w:color w:val="444444"/>
          <w:sz w:val="21"/>
          <w:szCs w:val="21"/>
          <w:lang w:val="en" w:eastAsia="en-IN"/>
        </w:rPr>
        <w:t xml:space="preserve"> / </w:t>
      </w:r>
      <w:r w:rsidRPr="000C1D36">
        <w:rPr>
          <w:rFonts w:ascii="Droid Sans Mono" w:eastAsia="Times New Roman" w:hAnsi="Droid Sans Mono" w:cs="Courier New"/>
          <w:color w:val="444444"/>
          <w:sz w:val="19"/>
          <w:szCs w:val="19"/>
          <w:lang w:val="en" w:eastAsia="en-IN"/>
        </w:rPr>
        <w:t>@</w:t>
      </w:r>
      <w:proofErr w:type="spellStart"/>
      <w:r w:rsidR="00FE0FCA">
        <w:fldChar w:fldCharType="begin"/>
      </w:r>
      <w:r w:rsidR="00FE0FCA">
        <w:instrText xml:space="preserve"> HYPERLINK "https://angular.io/api/core/ViewChildren" </w:instrText>
      </w:r>
      <w:r w:rsidR="00FE0FCA">
        <w:fldChar w:fldCharType="separate"/>
      </w:r>
      <w:r w:rsidRPr="000C1D36">
        <w:rPr>
          <w:rFonts w:ascii="Droid Sans Mono" w:eastAsia="Times New Roman" w:hAnsi="Droid Sans Mono" w:cs="Courier New"/>
          <w:color w:val="444444"/>
          <w:sz w:val="21"/>
          <w:szCs w:val="21"/>
          <w:lang w:val="en" w:eastAsia="en-IN"/>
        </w:rPr>
        <w:t>ViewChildren</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9"/>
          <w:szCs w:val="19"/>
          <w:lang w:val="en" w:eastAsia="en-IN"/>
        </w:rPr>
        <w:t>()</w:t>
      </w:r>
    </w:p>
    <w:p w14:paraId="7D105BBC" w14:textId="77777777" w:rsidR="000C1D36" w:rsidRPr="000C1D36" w:rsidRDefault="000C1D36" w:rsidP="000C1D36">
      <w:pPr>
        <w:numPr>
          <w:ilvl w:val="0"/>
          <w:numId w:val="2"/>
        </w:numPr>
        <w:shd w:val="clear" w:color="auto" w:fill="FFFFFF"/>
        <w:spacing w:before="100" w:beforeAutospacing="1" w:after="100" w:afterAutospacing="1" w:line="360" w:lineRule="atLeast"/>
        <w:rPr>
          <w:rFonts w:ascii="Roboto" w:eastAsia="Times New Roman" w:hAnsi="Roboto" w:cs="Times New Roman"/>
          <w:color w:val="444444"/>
          <w:sz w:val="21"/>
          <w:szCs w:val="21"/>
          <w:lang w:val="en" w:eastAsia="en-IN"/>
        </w:rPr>
      </w:pPr>
      <w:r w:rsidRPr="000C1D36">
        <w:rPr>
          <w:rFonts w:ascii="Droid Sans Mono" w:eastAsia="Times New Roman" w:hAnsi="Droid Sans Mono" w:cs="Courier New"/>
          <w:color w:val="444444"/>
          <w:sz w:val="19"/>
          <w:szCs w:val="19"/>
          <w:lang w:val="en" w:eastAsia="en-IN"/>
        </w:rPr>
        <w:t>@</w:t>
      </w:r>
      <w:proofErr w:type="spellStart"/>
      <w:r w:rsidR="00FE0FCA">
        <w:fldChar w:fldCharType="begin"/>
      </w:r>
      <w:r w:rsidR="00FE0FCA">
        <w:instrText xml:space="preserve"> HYPERLINK "https://angular.io/api/core/ContentChild" </w:instrText>
      </w:r>
      <w:r w:rsidR="00FE0FCA">
        <w:fldChar w:fldCharType="separate"/>
      </w:r>
      <w:r w:rsidRPr="000C1D36">
        <w:rPr>
          <w:rFonts w:ascii="Droid Sans Mono" w:eastAsia="Times New Roman" w:hAnsi="Droid Sans Mono" w:cs="Courier New"/>
          <w:color w:val="444444"/>
          <w:sz w:val="21"/>
          <w:szCs w:val="21"/>
          <w:lang w:val="en" w:eastAsia="en-IN"/>
        </w:rPr>
        <w:t>ContentChild</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9"/>
          <w:szCs w:val="19"/>
          <w:lang w:val="en" w:eastAsia="en-IN"/>
        </w:rPr>
        <w:t>()</w:t>
      </w:r>
      <w:r w:rsidRPr="000C1D36">
        <w:rPr>
          <w:rFonts w:ascii="Roboto" w:eastAsia="Times New Roman" w:hAnsi="Roboto" w:cs="Times New Roman"/>
          <w:color w:val="444444"/>
          <w:sz w:val="21"/>
          <w:szCs w:val="21"/>
          <w:lang w:val="en" w:eastAsia="en-IN"/>
        </w:rPr>
        <w:t xml:space="preserve"> / </w:t>
      </w:r>
      <w:r w:rsidRPr="000C1D36">
        <w:rPr>
          <w:rFonts w:ascii="Droid Sans Mono" w:eastAsia="Times New Roman" w:hAnsi="Droid Sans Mono" w:cs="Courier New"/>
          <w:color w:val="444444"/>
          <w:sz w:val="19"/>
          <w:szCs w:val="19"/>
          <w:lang w:val="en" w:eastAsia="en-IN"/>
        </w:rPr>
        <w:t>@</w:t>
      </w:r>
      <w:proofErr w:type="spellStart"/>
      <w:r w:rsidR="00FE0FCA">
        <w:fldChar w:fldCharType="begin"/>
      </w:r>
      <w:r w:rsidR="00FE0FCA">
        <w:instrText xml:space="preserve"> HYPERLINK "https://angular.io/api/core/ContentChildren" </w:instrText>
      </w:r>
      <w:r w:rsidR="00FE0FCA">
        <w:fldChar w:fldCharType="separate"/>
      </w:r>
      <w:r w:rsidRPr="000C1D36">
        <w:rPr>
          <w:rFonts w:ascii="Droid Sans Mono" w:eastAsia="Times New Roman" w:hAnsi="Droid Sans Mono" w:cs="Courier New"/>
          <w:color w:val="444444"/>
          <w:sz w:val="21"/>
          <w:szCs w:val="21"/>
          <w:lang w:val="en" w:eastAsia="en-IN"/>
        </w:rPr>
        <w:t>ContentChildren</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9"/>
          <w:szCs w:val="19"/>
          <w:lang w:val="en" w:eastAsia="en-IN"/>
        </w:rPr>
        <w:t>()</w:t>
      </w:r>
    </w:p>
    <w:p w14:paraId="779C3CC5"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For example, the following case is deprecated because the base class uses </w:t>
      </w:r>
      <w:r w:rsidRPr="000C1D36">
        <w:rPr>
          <w:rFonts w:ascii="Droid Sans Mono" w:eastAsia="Times New Roman" w:hAnsi="Droid Sans Mono" w:cs="Courier New"/>
          <w:color w:val="444444"/>
          <w:sz w:val="19"/>
          <w:szCs w:val="19"/>
          <w:lang w:val="en" w:eastAsia="en-IN"/>
        </w:rPr>
        <w:t>@</w:t>
      </w:r>
      <w:hyperlink r:id="rId148" w:history="1">
        <w:r w:rsidRPr="000C1D36">
          <w:rPr>
            <w:rFonts w:ascii="Droid Sans Mono" w:eastAsia="Times New Roman" w:hAnsi="Droid Sans Mono" w:cs="Courier New"/>
            <w:color w:val="444444"/>
            <w:sz w:val="21"/>
            <w:szCs w:val="21"/>
            <w:lang w:val="en" w:eastAsia="en-IN"/>
          </w:rPr>
          <w:t>Input</w:t>
        </w:r>
      </w:hyperlink>
      <w:r w:rsidRPr="000C1D36">
        <w:rPr>
          <w:rFonts w:ascii="Droid Sans Mono" w:eastAsia="Times New Roman" w:hAnsi="Droid Sans Mono" w:cs="Courier New"/>
          <w:color w:val="444444"/>
          <w:sz w:val="19"/>
          <w:szCs w:val="19"/>
          <w:lang w:val="en" w:eastAsia="en-IN"/>
        </w:rPr>
        <w:t>()</w:t>
      </w:r>
      <w:r w:rsidRPr="000C1D36">
        <w:rPr>
          <w:rFonts w:ascii="Roboto" w:eastAsia="Times New Roman" w:hAnsi="Roboto" w:cs="Times New Roman"/>
          <w:color w:val="444444"/>
          <w:sz w:val="21"/>
          <w:szCs w:val="21"/>
          <w:lang w:val="en" w:eastAsia="en-IN"/>
        </w:rPr>
        <w:t xml:space="preserve"> and does not have a class-level decorator:</w:t>
      </w:r>
    </w:p>
    <w:p w14:paraId="3FD44CF9"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class Base { @</w:t>
      </w:r>
      <w:hyperlink r:id="rId149" w:history="1">
        <w:r w:rsidRPr="000C1D36">
          <w:rPr>
            <w:rFonts w:ascii="Roboto" w:eastAsia="Times New Roman" w:hAnsi="Roboto" w:cs="Times New Roman"/>
            <w:vanish/>
            <w:color w:val="444444"/>
            <w:sz w:val="21"/>
            <w:szCs w:val="21"/>
            <w:lang w:val="en" w:eastAsia="en-IN"/>
          </w:rPr>
          <w:t>Input</w:t>
        </w:r>
      </w:hyperlink>
      <w:r w:rsidRPr="000C1D36">
        <w:rPr>
          <w:rFonts w:ascii="Roboto" w:eastAsia="Times New Roman" w:hAnsi="Roboto" w:cs="Times New Roman"/>
          <w:vanish/>
          <w:color w:val="444444"/>
          <w:sz w:val="21"/>
          <w:szCs w:val="21"/>
          <w:lang w:val="en" w:eastAsia="en-IN"/>
        </w:rPr>
        <w:t>() foo: string; } @</w:t>
      </w:r>
      <w:hyperlink r:id="rId150" w:history="1">
        <w:r w:rsidRPr="000C1D36">
          <w:rPr>
            <w:rFonts w:ascii="Roboto" w:eastAsia="Times New Roman" w:hAnsi="Roboto" w:cs="Times New Roman"/>
            <w:vanish/>
            <w:color w:val="444444"/>
            <w:sz w:val="21"/>
            <w:szCs w:val="21"/>
            <w:lang w:val="en" w:eastAsia="en-IN"/>
          </w:rPr>
          <w:t>Directive</w:t>
        </w:r>
      </w:hyperlink>
      <w:r w:rsidRPr="000C1D36">
        <w:rPr>
          <w:rFonts w:ascii="Roboto" w:eastAsia="Times New Roman" w:hAnsi="Roboto" w:cs="Times New Roman"/>
          <w:vanish/>
          <w:color w:val="444444"/>
          <w:sz w:val="21"/>
          <w:szCs w:val="21"/>
          <w:lang w:val="en" w:eastAsia="en-IN"/>
        </w:rPr>
        <w:t xml:space="preserve">(...) class Dir extends Base { ngOnChanges(): void { // notified when bindings to [foo] are updated } } </w:t>
      </w:r>
    </w:p>
    <w:p w14:paraId="4E99CC97"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7D4A986A"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31C6195D"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class</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Base</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17C7CC3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hyperlink r:id="rId151" w:history="1">
        <w:r w:rsidRPr="000C1D36">
          <w:rPr>
            <w:rFonts w:ascii="Droid Sans Mono" w:eastAsia="Times New Roman" w:hAnsi="Droid Sans Mono" w:cs="Courier New"/>
            <w:color w:val="444444"/>
            <w:sz w:val="21"/>
            <w:szCs w:val="21"/>
            <w:lang w:val="en" w:eastAsia="en-IN"/>
          </w:rPr>
          <w:t>Input</w:t>
        </w:r>
      </w:hyperlink>
      <w:r w:rsidRPr="000C1D36">
        <w:rPr>
          <w:rFonts w:ascii="Droid Sans Mono" w:eastAsia="Times New Roman" w:hAnsi="Droid Sans Mono" w:cs="Courier New"/>
          <w:color w:val="444444"/>
          <w:sz w:val="18"/>
          <w:szCs w:val="18"/>
          <w:lang w:val="en" w:eastAsia="en-IN"/>
        </w:rPr>
        <w:t>()</w:t>
      </w:r>
    </w:p>
    <w:p w14:paraId="66F1519C"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foo</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string</w:t>
      </w:r>
      <w:r w:rsidRPr="000C1D36">
        <w:rPr>
          <w:rFonts w:ascii="Droid Sans Mono" w:eastAsia="Times New Roman" w:hAnsi="Droid Sans Mono" w:cs="Courier New"/>
          <w:color w:val="444444"/>
          <w:sz w:val="18"/>
          <w:szCs w:val="18"/>
          <w:lang w:val="en" w:eastAsia="en-IN"/>
        </w:rPr>
        <w:t>;</w:t>
      </w:r>
    </w:p>
    <w:p w14:paraId="52D4B765"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444444"/>
          <w:sz w:val="18"/>
          <w:szCs w:val="18"/>
          <w:lang w:val="en" w:eastAsia="en-IN"/>
        </w:rPr>
        <w:t>}</w:t>
      </w:r>
    </w:p>
    <w:p w14:paraId="458C82D8"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p>
    <w:p w14:paraId="3A847A8D"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444444"/>
          <w:sz w:val="18"/>
          <w:szCs w:val="18"/>
          <w:lang w:val="en" w:eastAsia="en-IN"/>
        </w:rPr>
        <w:t>@</w:t>
      </w:r>
      <w:hyperlink r:id="rId152" w:history="1">
        <w:r w:rsidRPr="000C1D36">
          <w:rPr>
            <w:rFonts w:ascii="Droid Sans Mono" w:eastAsia="Times New Roman" w:hAnsi="Droid Sans Mono" w:cs="Courier New"/>
            <w:color w:val="444444"/>
            <w:sz w:val="21"/>
            <w:szCs w:val="21"/>
            <w:lang w:val="en" w:eastAsia="en-IN"/>
          </w:rPr>
          <w:t>Directive</w:t>
        </w:r>
      </w:hyperlink>
      <w:r w:rsidRPr="000C1D36">
        <w:rPr>
          <w:rFonts w:ascii="Droid Sans Mono" w:eastAsia="Times New Roman" w:hAnsi="Droid Sans Mono" w:cs="Courier New"/>
          <w:color w:val="444444"/>
          <w:sz w:val="18"/>
          <w:szCs w:val="18"/>
          <w:lang w:val="en" w:eastAsia="en-IN"/>
        </w:rPr>
        <w:t>(...)</w:t>
      </w:r>
    </w:p>
    <w:p w14:paraId="075E4426"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444444"/>
          <w:sz w:val="18"/>
          <w:szCs w:val="18"/>
          <w:lang w:val="en" w:eastAsia="en-IN"/>
        </w:rPr>
        <w:t>class</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Dir</w:t>
      </w:r>
      <w:r w:rsidRPr="000C1D36">
        <w:rPr>
          <w:rFonts w:ascii="Droid Sans Mono" w:eastAsia="Times New Roman" w:hAnsi="Droid Sans Mono" w:cs="Courier New"/>
          <w:color w:val="000000"/>
          <w:sz w:val="18"/>
          <w:szCs w:val="18"/>
          <w:lang w:val="en" w:eastAsia="en-IN"/>
        </w:rPr>
        <w:t xml:space="preserve"> extends </w:t>
      </w:r>
      <w:r w:rsidRPr="000C1D36">
        <w:rPr>
          <w:rFonts w:ascii="Droid Sans Mono" w:eastAsia="Times New Roman" w:hAnsi="Droid Sans Mono" w:cs="Courier New"/>
          <w:color w:val="444444"/>
          <w:sz w:val="18"/>
          <w:szCs w:val="18"/>
          <w:lang w:val="en" w:eastAsia="en-IN"/>
        </w:rPr>
        <w:t>Base</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46691FE0"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proofErr w:type="spellStart"/>
      <w:proofErr w:type="gramStart"/>
      <w:r w:rsidRPr="000C1D36">
        <w:rPr>
          <w:rFonts w:ascii="Droid Sans Mono" w:eastAsia="Times New Roman" w:hAnsi="Droid Sans Mono" w:cs="Courier New"/>
          <w:color w:val="000000"/>
          <w:sz w:val="18"/>
          <w:szCs w:val="18"/>
          <w:lang w:val="en" w:eastAsia="en-IN"/>
        </w:rPr>
        <w:t>ngOnChanges</w:t>
      </w:r>
      <w:proofErr w:type="spellEnd"/>
      <w:r w:rsidRPr="000C1D36">
        <w:rPr>
          <w:rFonts w:ascii="Droid Sans Mono" w:eastAsia="Times New Roman" w:hAnsi="Droid Sans Mono" w:cs="Courier New"/>
          <w:color w:val="444444"/>
          <w:sz w:val="18"/>
          <w:szCs w:val="18"/>
          <w:lang w:val="en" w:eastAsia="en-IN"/>
        </w:rPr>
        <w:t>(</w:t>
      </w:r>
      <w:proofErr w:type="gramEnd"/>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void</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49F8A57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 notified when bindings to [foo] are updated</w:t>
      </w:r>
    </w:p>
    <w:p w14:paraId="62EFF4C8"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2A8E8BDA"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Droid Sans Mono" w:eastAsia="Times New Roman" w:hAnsi="Droid Sans Mono" w:cs="Courier New"/>
          <w:color w:val="444444"/>
          <w:sz w:val="18"/>
          <w:szCs w:val="18"/>
          <w:lang w:val="en" w:eastAsia="en-IN"/>
        </w:rPr>
        <w:t>}</w:t>
      </w:r>
    </w:p>
    <w:p w14:paraId="3997F2F4"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15503C6E"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In a future version of Angular, this code will start to throw an error. To fix this example, add a </w:t>
      </w:r>
      <w:proofErr w:type="spellStart"/>
      <w:r w:rsidRPr="000C1D36">
        <w:rPr>
          <w:rFonts w:ascii="Roboto" w:eastAsia="Times New Roman" w:hAnsi="Roboto" w:cs="Times New Roman"/>
          <w:color w:val="444444"/>
          <w:sz w:val="21"/>
          <w:szCs w:val="21"/>
          <w:lang w:val="en" w:eastAsia="en-IN"/>
        </w:rPr>
        <w:t>selectorless</w:t>
      </w:r>
      <w:proofErr w:type="spellEnd"/>
      <w:r w:rsidRPr="000C1D36">
        <w:rPr>
          <w:rFonts w:ascii="Roboto" w:eastAsia="Times New Roman" w:hAnsi="Roboto" w:cs="Times New Roman"/>
          <w:color w:val="444444"/>
          <w:sz w:val="21"/>
          <w:szCs w:val="21"/>
          <w:lang w:val="en" w:eastAsia="en-IN"/>
        </w:rPr>
        <w:t xml:space="preserve"> </w:t>
      </w:r>
      <w:r w:rsidRPr="000C1D36">
        <w:rPr>
          <w:rFonts w:ascii="Droid Sans Mono" w:eastAsia="Times New Roman" w:hAnsi="Droid Sans Mono" w:cs="Courier New"/>
          <w:color w:val="444444"/>
          <w:sz w:val="19"/>
          <w:szCs w:val="19"/>
          <w:lang w:val="en" w:eastAsia="en-IN"/>
        </w:rPr>
        <w:t>@</w:t>
      </w:r>
      <w:hyperlink r:id="rId153" w:history="1">
        <w:r w:rsidRPr="000C1D36">
          <w:rPr>
            <w:rFonts w:ascii="Droid Sans Mono" w:eastAsia="Times New Roman" w:hAnsi="Droid Sans Mono" w:cs="Courier New"/>
            <w:color w:val="444444"/>
            <w:sz w:val="21"/>
            <w:szCs w:val="21"/>
            <w:lang w:val="en" w:eastAsia="en-IN"/>
          </w:rPr>
          <w:t>Directive</w:t>
        </w:r>
      </w:hyperlink>
      <w:r w:rsidRPr="000C1D36">
        <w:rPr>
          <w:rFonts w:ascii="Droid Sans Mono" w:eastAsia="Times New Roman" w:hAnsi="Droid Sans Mono" w:cs="Courier New"/>
          <w:color w:val="444444"/>
          <w:sz w:val="19"/>
          <w:szCs w:val="19"/>
          <w:lang w:val="en" w:eastAsia="en-IN"/>
        </w:rPr>
        <w:t>()</w:t>
      </w:r>
      <w:r w:rsidRPr="000C1D36">
        <w:rPr>
          <w:rFonts w:ascii="Roboto" w:eastAsia="Times New Roman" w:hAnsi="Roboto" w:cs="Times New Roman"/>
          <w:color w:val="444444"/>
          <w:sz w:val="21"/>
          <w:szCs w:val="21"/>
          <w:lang w:val="en" w:eastAsia="en-IN"/>
        </w:rPr>
        <w:t xml:space="preserve"> decorator to the base class:</w:t>
      </w:r>
    </w:p>
    <w:p w14:paraId="422B0DDF"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w:t>
      </w:r>
      <w:hyperlink r:id="rId154" w:history="1">
        <w:r w:rsidRPr="000C1D36">
          <w:rPr>
            <w:rFonts w:ascii="Roboto" w:eastAsia="Times New Roman" w:hAnsi="Roboto" w:cs="Times New Roman"/>
            <w:vanish/>
            <w:color w:val="444444"/>
            <w:sz w:val="21"/>
            <w:szCs w:val="21"/>
            <w:lang w:val="en" w:eastAsia="en-IN"/>
          </w:rPr>
          <w:t>Directive</w:t>
        </w:r>
      </w:hyperlink>
      <w:r w:rsidRPr="000C1D36">
        <w:rPr>
          <w:rFonts w:ascii="Roboto" w:eastAsia="Times New Roman" w:hAnsi="Roboto" w:cs="Times New Roman"/>
          <w:vanish/>
          <w:color w:val="444444"/>
          <w:sz w:val="21"/>
          <w:szCs w:val="21"/>
          <w:lang w:val="en" w:eastAsia="en-IN"/>
        </w:rPr>
        <w:t>() class Base { @</w:t>
      </w:r>
      <w:hyperlink r:id="rId155" w:history="1">
        <w:r w:rsidRPr="000C1D36">
          <w:rPr>
            <w:rFonts w:ascii="Roboto" w:eastAsia="Times New Roman" w:hAnsi="Roboto" w:cs="Times New Roman"/>
            <w:vanish/>
            <w:color w:val="444444"/>
            <w:sz w:val="21"/>
            <w:szCs w:val="21"/>
            <w:lang w:val="en" w:eastAsia="en-IN"/>
          </w:rPr>
          <w:t>Input</w:t>
        </w:r>
      </w:hyperlink>
      <w:r w:rsidRPr="000C1D36">
        <w:rPr>
          <w:rFonts w:ascii="Roboto" w:eastAsia="Times New Roman" w:hAnsi="Roboto" w:cs="Times New Roman"/>
          <w:vanish/>
          <w:color w:val="444444"/>
          <w:sz w:val="21"/>
          <w:szCs w:val="21"/>
          <w:lang w:val="en" w:eastAsia="en-IN"/>
        </w:rPr>
        <w:t>() foo: string; } @</w:t>
      </w:r>
      <w:hyperlink r:id="rId156" w:history="1">
        <w:r w:rsidRPr="000C1D36">
          <w:rPr>
            <w:rFonts w:ascii="Roboto" w:eastAsia="Times New Roman" w:hAnsi="Roboto" w:cs="Times New Roman"/>
            <w:vanish/>
            <w:color w:val="444444"/>
            <w:sz w:val="21"/>
            <w:szCs w:val="21"/>
            <w:lang w:val="en" w:eastAsia="en-IN"/>
          </w:rPr>
          <w:t>Directive</w:t>
        </w:r>
      </w:hyperlink>
      <w:r w:rsidRPr="000C1D36">
        <w:rPr>
          <w:rFonts w:ascii="Roboto" w:eastAsia="Times New Roman" w:hAnsi="Roboto" w:cs="Times New Roman"/>
          <w:vanish/>
          <w:color w:val="444444"/>
          <w:sz w:val="21"/>
          <w:szCs w:val="21"/>
          <w:lang w:val="en" w:eastAsia="en-IN"/>
        </w:rPr>
        <w:t xml:space="preserve">(...) class Dir extends Base { ngOnChanges(): void { // notified when bindings to [foo] are updated } } </w:t>
      </w:r>
    </w:p>
    <w:p w14:paraId="08BFE98D"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456F68EA"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5E18B6AB"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w:t>
      </w:r>
      <w:hyperlink r:id="rId157" w:history="1">
        <w:r w:rsidRPr="000C1D36">
          <w:rPr>
            <w:rFonts w:ascii="Droid Sans Mono" w:eastAsia="Times New Roman" w:hAnsi="Droid Sans Mono" w:cs="Courier New"/>
            <w:color w:val="444444"/>
            <w:sz w:val="21"/>
            <w:szCs w:val="21"/>
            <w:lang w:val="en" w:eastAsia="en-IN"/>
          </w:rPr>
          <w:t>Directive</w:t>
        </w:r>
      </w:hyperlink>
      <w:r w:rsidRPr="000C1D36">
        <w:rPr>
          <w:rFonts w:ascii="Droid Sans Mono" w:eastAsia="Times New Roman" w:hAnsi="Droid Sans Mono" w:cs="Courier New"/>
          <w:color w:val="444444"/>
          <w:sz w:val="18"/>
          <w:szCs w:val="18"/>
          <w:lang w:val="en" w:eastAsia="en-IN"/>
        </w:rPr>
        <w:t>()</w:t>
      </w:r>
    </w:p>
    <w:p w14:paraId="752499E8"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444444"/>
          <w:sz w:val="18"/>
          <w:szCs w:val="18"/>
          <w:lang w:val="en" w:eastAsia="en-IN"/>
        </w:rPr>
        <w:t>class</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Base</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183146AE"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hyperlink r:id="rId158" w:history="1">
        <w:r w:rsidRPr="000C1D36">
          <w:rPr>
            <w:rFonts w:ascii="Droid Sans Mono" w:eastAsia="Times New Roman" w:hAnsi="Droid Sans Mono" w:cs="Courier New"/>
            <w:color w:val="444444"/>
            <w:sz w:val="21"/>
            <w:szCs w:val="21"/>
            <w:lang w:val="en" w:eastAsia="en-IN"/>
          </w:rPr>
          <w:t>Input</w:t>
        </w:r>
      </w:hyperlink>
      <w:r w:rsidRPr="000C1D36">
        <w:rPr>
          <w:rFonts w:ascii="Droid Sans Mono" w:eastAsia="Times New Roman" w:hAnsi="Droid Sans Mono" w:cs="Courier New"/>
          <w:color w:val="444444"/>
          <w:sz w:val="18"/>
          <w:szCs w:val="18"/>
          <w:lang w:val="en" w:eastAsia="en-IN"/>
        </w:rPr>
        <w:t>()</w:t>
      </w:r>
    </w:p>
    <w:p w14:paraId="35713C2E"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foo</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string</w:t>
      </w:r>
      <w:r w:rsidRPr="000C1D36">
        <w:rPr>
          <w:rFonts w:ascii="Droid Sans Mono" w:eastAsia="Times New Roman" w:hAnsi="Droid Sans Mono" w:cs="Courier New"/>
          <w:color w:val="444444"/>
          <w:sz w:val="18"/>
          <w:szCs w:val="18"/>
          <w:lang w:val="en" w:eastAsia="en-IN"/>
        </w:rPr>
        <w:t>;</w:t>
      </w:r>
    </w:p>
    <w:p w14:paraId="541E88AD"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444444"/>
          <w:sz w:val="18"/>
          <w:szCs w:val="18"/>
          <w:lang w:val="en" w:eastAsia="en-IN"/>
        </w:rPr>
        <w:t>}</w:t>
      </w:r>
    </w:p>
    <w:p w14:paraId="326E3821"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p>
    <w:p w14:paraId="496C1750"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444444"/>
          <w:sz w:val="18"/>
          <w:szCs w:val="18"/>
          <w:lang w:val="en" w:eastAsia="en-IN"/>
        </w:rPr>
        <w:t>@</w:t>
      </w:r>
      <w:hyperlink r:id="rId159" w:history="1">
        <w:r w:rsidRPr="000C1D36">
          <w:rPr>
            <w:rFonts w:ascii="Droid Sans Mono" w:eastAsia="Times New Roman" w:hAnsi="Droid Sans Mono" w:cs="Courier New"/>
            <w:color w:val="444444"/>
            <w:sz w:val="21"/>
            <w:szCs w:val="21"/>
            <w:lang w:val="en" w:eastAsia="en-IN"/>
          </w:rPr>
          <w:t>Directive</w:t>
        </w:r>
      </w:hyperlink>
      <w:r w:rsidRPr="000C1D36">
        <w:rPr>
          <w:rFonts w:ascii="Droid Sans Mono" w:eastAsia="Times New Roman" w:hAnsi="Droid Sans Mono" w:cs="Courier New"/>
          <w:color w:val="444444"/>
          <w:sz w:val="18"/>
          <w:szCs w:val="18"/>
          <w:lang w:val="en" w:eastAsia="en-IN"/>
        </w:rPr>
        <w:t>(...)</w:t>
      </w:r>
    </w:p>
    <w:p w14:paraId="52C74349"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444444"/>
          <w:sz w:val="18"/>
          <w:szCs w:val="18"/>
          <w:lang w:val="en" w:eastAsia="en-IN"/>
        </w:rPr>
        <w:t>class</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Dir</w:t>
      </w:r>
      <w:r w:rsidRPr="000C1D36">
        <w:rPr>
          <w:rFonts w:ascii="Droid Sans Mono" w:eastAsia="Times New Roman" w:hAnsi="Droid Sans Mono" w:cs="Courier New"/>
          <w:color w:val="000000"/>
          <w:sz w:val="18"/>
          <w:szCs w:val="18"/>
          <w:lang w:val="en" w:eastAsia="en-IN"/>
        </w:rPr>
        <w:t xml:space="preserve"> extends </w:t>
      </w:r>
      <w:r w:rsidRPr="000C1D36">
        <w:rPr>
          <w:rFonts w:ascii="Droid Sans Mono" w:eastAsia="Times New Roman" w:hAnsi="Droid Sans Mono" w:cs="Courier New"/>
          <w:color w:val="444444"/>
          <w:sz w:val="18"/>
          <w:szCs w:val="18"/>
          <w:lang w:val="en" w:eastAsia="en-IN"/>
        </w:rPr>
        <w:t>Base</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416D1E96"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lastRenderedPageBreak/>
        <w:t xml:space="preserve">  </w:t>
      </w:r>
      <w:proofErr w:type="spellStart"/>
      <w:proofErr w:type="gramStart"/>
      <w:r w:rsidRPr="000C1D36">
        <w:rPr>
          <w:rFonts w:ascii="Droid Sans Mono" w:eastAsia="Times New Roman" w:hAnsi="Droid Sans Mono" w:cs="Courier New"/>
          <w:color w:val="000000"/>
          <w:sz w:val="18"/>
          <w:szCs w:val="18"/>
          <w:lang w:val="en" w:eastAsia="en-IN"/>
        </w:rPr>
        <w:t>ngOnChanges</w:t>
      </w:r>
      <w:proofErr w:type="spellEnd"/>
      <w:r w:rsidRPr="000C1D36">
        <w:rPr>
          <w:rFonts w:ascii="Droid Sans Mono" w:eastAsia="Times New Roman" w:hAnsi="Droid Sans Mono" w:cs="Courier New"/>
          <w:color w:val="444444"/>
          <w:sz w:val="18"/>
          <w:szCs w:val="18"/>
          <w:lang w:val="en" w:eastAsia="en-IN"/>
        </w:rPr>
        <w:t>(</w:t>
      </w:r>
      <w:proofErr w:type="gramEnd"/>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void</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123B3CE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 notified when bindings to [foo] are updated</w:t>
      </w:r>
    </w:p>
    <w:p w14:paraId="059B5C28"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342B2AE5"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Droid Sans Mono" w:eastAsia="Times New Roman" w:hAnsi="Droid Sans Mono" w:cs="Courier New"/>
          <w:color w:val="444444"/>
          <w:sz w:val="18"/>
          <w:szCs w:val="18"/>
          <w:lang w:val="en" w:eastAsia="en-IN"/>
        </w:rPr>
        <w:t>}</w:t>
      </w:r>
    </w:p>
    <w:p w14:paraId="77196E27"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25A3BBA4"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In version 9, the CLI has an automated migration that will update your code for you when </w:t>
      </w:r>
      <w:r w:rsidRPr="000C1D36">
        <w:rPr>
          <w:rFonts w:ascii="Droid Sans Mono" w:eastAsia="Times New Roman" w:hAnsi="Droid Sans Mono" w:cs="Courier New"/>
          <w:color w:val="444444"/>
          <w:sz w:val="19"/>
          <w:szCs w:val="19"/>
          <w:lang w:val="en" w:eastAsia="en-IN"/>
        </w:rPr>
        <w:t xml:space="preserve">ng </w:t>
      </w:r>
      <w:hyperlink r:id="rId160" w:anchor="update" w:history="1">
        <w:r w:rsidRPr="000C1D36">
          <w:rPr>
            <w:rFonts w:ascii="Droid Sans Mono" w:eastAsia="Times New Roman" w:hAnsi="Droid Sans Mono" w:cs="Courier New"/>
            <w:color w:val="444444"/>
            <w:sz w:val="21"/>
            <w:szCs w:val="21"/>
            <w:lang w:val="en" w:eastAsia="en-IN"/>
          </w:rPr>
          <w:t>update</w:t>
        </w:r>
      </w:hyperlink>
      <w:r w:rsidRPr="000C1D36">
        <w:rPr>
          <w:rFonts w:ascii="Roboto" w:eastAsia="Times New Roman" w:hAnsi="Roboto" w:cs="Times New Roman"/>
          <w:color w:val="444444"/>
          <w:sz w:val="21"/>
          <w:szCs w:val="21"/>
          <w:lang w:val="en" w:eastAsia="en-IN"/>
        </w:rPr>
        <w:t xml:space="preserve"> is run. See </w:t>
      </w:r>
      <w:hyperlink r:id="rId161" w:history="1">
        <w:r w:rsidRPr="000C1D36">
          <w:rPr>
            <w:rFonts w:ascii="Roboto" w:eastAsia="Times New Roman" w:hAnsi="Roboto" w:cs="Times New Roman"/>
            <w:color w:val="444444"/>
            <w:sz w:val="21"/>
            <w:szCs w:val="21"/>
            <w:lang w:val="en" w:eastAsia="en-IN"/>
          </w:rPr>
          <w:t>the dedicated migration guide</w:t>
        </w:r>
      </w:hyperlink>
      <w:r w:rsidRPr="000C1D36">
        <w:rPr>
          <w:rFonts w:ascii="Roboto" w:eastAsia="Times New Roman" w:hAnsi="Roboto" w:cs="Times New Roman"/>
          <w:color w:val="444444"/>
          <w:sz w:val="21"/>
          <w:szCs w:val="21"/>
          <w:lang w:val="en" w:eastAsia="en-IN"/>
        </w:rPr>
        <w:t xml:space="preserve"> for more information about the change and more examples.</w:t>
      </w:r>
    </w:p>
    <w:p w14:paraId="15624498"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 xml:space="preserve">Binding to </w:t>
      </w:r>
      <w:proofErr w:type="spellStart"/>
      <w:r w:rsidRPr="000C1D36">
        <w:rPr>
          <w:rFonts w:ascii="Droid Sans Mono" w:eastAsia="Times New Roman" w:hAnsi="Droid Sans Mono" w:cs="Courier New"/>
          <w:color w:val="444444"/>
          <w:sz w:val="27"/>
          <w:szCs w:val="27"/>
          <w:lang w:val="en" w:eastAsia="en-IN"/>
        </w:rPr>
        <w:t>innerText</w:t>
      </w:r>
      <w:proofErr w:type="spellEnd"/>
      <w:r w:rsidRPr="000C1D36">
        <w:rPr>
          <w:rFonts w:ascii="Roboto" w:eastAsia="Times New Roman" w:hAnsi="Roboto" w:cs="Times New Roman"/>
          <w:color w:val="333333"/>
          <w:sz w:val="30"/>
          <w:szCs w:val="30"/>
          <w:lang w:val="en" w:eastAsia="en-IN"/>
        </w:rPr>
        <w:t xml:space="preserve"> in </w:t>
      </w:r>
      <w:r w:rsidRPr="000C1D36">
        <w:rPr>
          <w:rFonts w:ascii="Droid Sans Mono" w:eastAsia="Times New Roman" w:hAnsi="Droid Sans Mono" w:cs="Courier New"/>
          <w:color w:val="444444"/>
          <w:sz w:val="27"/>
          <w:szCs w:val="27"/>
          <w:lang w:val="en" w:eastAsia="en-IN"/>
        </w:rPr>
        <w:t>platform-</w:t>
      </w:r>
      <w:proofErr w:type="spellStart"/>
      <w:r w:rsidRPr="000C1D36">
        <w:rPr>
          <w:rFonts w:ascii="Droid Sans Mono" w:eastAsia="Times New Roman" w:hAnsi="Droid Sans Mono" w:cs="Courier New"/>
          <w:color w:val="444444"/>
          <w:sz w:val="27"/>
          <w:szCs w:val="27"/>
          <w:lang w:val="en" w:eastAsia="en-IN"/>
        </w:rPr>
        <w:t>server</w:t>
      </w:r>
      <w:hyperlink r:id="rId162" w:anchor="binding-to-innertext-in-platform-server"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75EE2FAA" w14:textId="77777777" w:rsidR="000C1D36" w:rsidRPr="000C1D36" w:rsidRDefault="00FE0FCA" w:rsidP="000C1D36">
      <w:pPr>
        <w:shd w:val="clear" w:color="auto" w:fill="FFFFFF"/>
        <w:spacing w:before="210" w:after="0" w:line="360" w:lineRule="atLeast"/>
        <w:rPr>
          <w:rFonts w:ascii="Roboto" w:eastAsia="Times New Roman" w:hAnsi="Roboto" w:cs="Times New Roman"/>
          <w:color w:val="444444"/>
          <w:sz w:val="21"/>
          <w:szCs w:val="21"/>
          <w:lang w:val="en" w:eastAsia="en-IN"/>
        </w:rPr>
      </w:pPr>
      <w:hyperlink r:id="rId163" w:history="1">
        <w:r w:rsidR="000C1D36" w:rsidRPr="000C1D36">
          <w:rPr>
            <w:rFonts w:ascii="Roboto" w:eastAsia="Times New Roman" w:hAnsi="Roboto" w:cs="Times New Roman"/>
            <w:color w:val="444444"/>
            <w:sz w:val="21"/>
            <w:szCs w:val="21"/>
            <w:lang w:val="en" w:eastAsia="en-IN"/>
          </w:rPr>
          <w:t>Domino</w:t>
        </w:r>
      </w:hyperlink>
      <w:r w:rsidR="000C1D36" w:rsidRPr="000C1D36">
        <w:rPr>
          <w:rFonts w:ascii="Roboto" w:eastAsia="Times New Roman" w:hAnsi="Roboto" w:cs="Times New Roman"/>
          <w:color w:val="444444"/>
          <w:sz w:val="21"/>
          <w:szCs w:val="21"/>
          <w:lang w:val="en" w:eastAsia="en-IN"/>
        </w:rPr>
        <w:t xml:space="preserve">, which is used in server-side rendering, doesn't support </w:t>
      </w:r>
      <w:proofErr w:type="spellStart"/>
      <w:r w:rsidR="000C1D36" w:rsidRPr="000C1D36">
        <w:rPr>
          <w:rFonts w:ascii="Droid Sans Mono" w:eastAsia="Times New Roman" w:hAnsi="Droid Sans Mono" w:cs="Courier New"/>
          <w:color w:val="444444"/>
          <w:sz w:val="19"/>
          <w:szCs w:val="19"/>
          <w:lang w:val="en" w:eastAsia="en-IN"/>
        </w:rPr>
        <w:t>innerText</w:t>
      </w:r>
      <w:proofErr w:type="spellEnd"/>
      <w:r w:rsidR="000C1D36" w:rsidRPr="000C1D36">
        <w:rPr>
          <w:rFonts w:ascii="Roboto" w:eastAsia="Times New Roman" w:hAnsi="Roboto" w:cs="Times New Roman"/>
          <w:color w:val="444444"/>
          <w:sz w:val="21"/>
          <w:szCs w:val="21"/>
          <w:lang w:val="en" w:eastAsia="en-IN"/>
        </w:rPr>
        <w:t xml:space="preserve">, so in platform-server's "domino adapter", there was special code to fall back to </w:t>
      </w:r>
      <w:proofErr w:type="spellStart"/>
      <w:r w:rsidR="000C1D36" w:rsidRPr="000C1D36">
        <w:rPr>
          <w:rFonts w:ascii="Droid Sans Mono" w:eastAsia="Times New Roman" w:hAnsi="Droid Sans Mono" w:cs="Courier New"/>
          <w:color w:val="444444"/>
          <w:sz w:val="19"/>
          <w:szCs w:val="19"/>
          <w:lang w:val="en" w:eastAsia="en-IN"/>
        </w:rPr>
        <w:t>textContent</w:t>
      </w:r>
      <w:proofErr w:type="spellEnd"/>
      <w:r w:rsidR="000C1D36" w:rsidRPr="000C1D36">
        <w:rPr>
          <w:rFonts w:ascii="Roboto" w:eastAsia="Times New Roman" w:hAnsi="Roboto" w:cs="Times New Roman"/>
          <w:color w:val="444444"/>
          <w:sz w:val="21"/>
          <w:szCs w:val="21"/>
          <w:lang w:val="en" w:eastAsia="en-IN"/>
        </w:rPr>
        <w:t xml:space="preserve"> if you tried to bind to </w:t>
      </w:r>
      <w:proofErr w:type="spellStart"/>
      <w:r w:rsidR="000C1D36" w:rsidRPr="000C1D36">
        <w:rPr>
          <w:rFonts w:ascii="Droid Sans Mono" w:eastAsia="Times New Roman" w:hAnsi="Droid Sans Mono" w:cs="Courier New"/>
          <w:color w:val="444444"/>
          <w:sz w:val="19"/>
          <w:szCs w:val="19"/>
          <w:lang w:val="en" w:eastAsia="en-IN"/>
        </w:rPr>
        <w:t>innerText</w:t>
      </w:r>
      <w:proofErr w:type="spellEnd"/>
      <w:r w:rsidR="000C1D36" w:rsidRPr="000C1D36">
        <w:rPr>
          <w:rFonts w:ascii="Roboto" w:eastAsia="Times New Roman" w:hAnsi="Roboto" w:cs="Times New Roman"/>
          <w:color w:val="444444"/>
          <w:sz w:val="21"/>
          <w:szCs w:val="21"/>
          <w:lang w:val="en" w:eastAsia="en-IN"/>
        </w:rPr>
        <w:t>.</w:t>
      </w:r>
    </w:p>
    <w:p w14:paraId="4DA792A7"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These two properties have subtle differences, so switching to </w:t>
      </w:r>
      <w:proofErr w:type="spellStart"/>
      <w:r w:rsidRPr="000C1D36">
        <w:rPr>
          <w:rFonts w:ascii="Droid Sans Mono" w:eastAsia="Times New Roman" w:hAnsi="Droid Sans Mono" w:cs="Courier New"/>
          <w:color w:val="444444"/>
          <w:sz w:val="19"/>
          <w:szCs w:val="19"/>
          <w:lang w:val="en" w:eastAsia="en-IN"/>
        </w:rPr>
        <w:t>textContent</w:t>
      </w:r>
      <w:proofErr w:type="spellEnd"/>
      <w:r w:rsidRPr="000C1D36">
        <w:rPr>
          <w:rFonts w:ascii="Roboto" w:eastAsia="Times New Roman" w:hAnsi="Roboto" w:cs="Times New Roman"/>
          <w:color w:val="444444"/>
          <w:sz w:val="21"/>
          <w:szCs w:val="21"/>
          <w:lang w:val="en" w:eastAsia="en-IN"/>
        </w:rPr>
        <w:t xml:space="preserve"> under the hood can be surprising to users. For this reason, we are deprecating this behavior. Going forward, users should explicitly bind to </w:t>
      </w:r>
      <w:proofErr w:type="spellStart"/>
      <w:r w:rsidRPr="000C1D36">
        <w:rPr>
          <w:rFonts w:ascii="Droid Sans Mono" w:eastAsia="Times New Roman" w:hAnsi="Droid Sans Mono" w:cs="Courier New"/>
          <w:color w:val="444444"/>
          <w:sz w:val="19"/>
          <w:szCs w:val="19"/>
          <w:lang w:val="en" w:eastAsia="en-IN"/>
        </w:rPr>
        <w:t>textContent</w:t>
      </w:r>
      <w:proofErr w:type="spellEnd"/>
      <w:r w:rsidRPr="000C1D36">
        <w:rPr>
          <w:rFonts w:ascii="Roboto" w:eastAsia="Times New Roman" w:hAnsi="Roboto" w:cs="Times New Roman"/>
          <w:color w:val="444444"/>
          <w:sz w:val="21"/>
          <w:szCs w:val="21"/>
          <w:lang w:val="en" w:eastAsia="en-IN"/>
        </w:rPr>
        <w:t xml:space="preserve"> when using Domino.</w:t>
      </w:r>
    </w:p>
    <w:p w14:paraId="30B20149"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proofErr w:type="spellStart"/>
      <w:r w:rsidRPr="000C1D36">
        <w:rPr>
          <w:rFonts w:ascii="Droid Sans Mono" w:eastAsia="Times New Roman" w:hAnsi="Droid Sans Mono" w:cs="Courier New"/>
          <w:color w:val="444444"/>
          <w:sz w:val="27"/>
          <w:szCs w:val="27"/>
          <w:lang w:val="en" w:eastAsia="en-IN"/>
        </w:rPr>
        <w:t>wtfStartTimeRange</w:t>
      </w:r>
      <w:proofErr w:type="spellEnd"/>
      <w:r w:rsidRPr="000C1D36">
        <w:rPr>
          <w:rFonts w:ascii="Roboto" w:eastAsia="Times New Roman" w:hAnsi="Roboto" w:cs="Times New Roman"/>
          <w:color w:val="333333"/>
          <w:sz w:val="30"/>
          <w:szCs w:val="30"/>
          <w:lang w:val="en" w:eastAsia="en-IN"/>
        </w:rPr>
        <w:t xml:space="preserve"> and all </w:t>
      </w:r>
      <w:r w:rsidRPr="000C1D36">
        <w:rPr>
          <w:rFonts w:ascii="Droid Sans Mono" w:eastAsia="Times New Roman" w:hAnsi="Droid Sans Mono" w:cs="Courier New"/>
          <w:color w:val="444444"/>
          <w:sz w:val="27"/>
          <w:szCs w:val="27"/>
          <w:lang w:val="en" w:eastAsia="en-IN"/>
        </w:rPr>
        <w:t>wtf*</w:t>
      </w:r>
      <w:r w:rsidRPr="000C1D36">
        <w:rPr>
          <w:rFonts w:ascii="Roboto" w:eastAsia="Times New Roman" w:hAnsi="Roboto" w:cs="Times New Roman"/>
          <w:color w:val="333333"/>
          <w:sz w:val="30"/>
          <w:szCs w:val="30"/>
          <w:lang w:val="en" w:eastAsia="en-IN"/>
        </w:rPr>
        <w:t xml:space="preserve"> </w:t>
      </w:r>
      <w:proofErr w:type="spellStart"/>
      <w:r w:rsidRPr="000C1D36">
        <w:rPr>
          <w:rFonts w:ascii="Roboto" w:eastAsia="Times New Roman" w:hAnsi="Roboto" w:cs="Times New Roman"/>
          <w:color w:val="333333"/>
          <w:sz w:val="30"/>
          <w:szCs w:val="30"/>
          <w:lang w:val="en" w:eastAsia="en-IN"/>
        </w:rPr>
        <w:t>APIs</w:t>
      </w:r>
      <w:hyperlink r:id="rId164" w:anchor="wtfstarttimerange-and-all-wtf-apis"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37E82796"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All of the </w:t>
      </w:r>
      <w:r w:rsidRPr="000C1D36">
        <w:rPr>
          <w:rFonts w:ascii="Droid Sans Mono" w:eastAsia="Times New Roman" w:hAnsi="Droid Sans Mono" w:cs="Courier New"/>
          <w:color w:val="444444"/>
          <w:sz w:val="19"/>
          <w:szCs w:val="19"/>
          <w:lang w:val="en" w:eastAsia="en-IN"/>
        </w:rPr>
        <w:t>wtf*</w:t>
      </w:r>
      <w:r w:rsidRPr="000C1D36">
        <w:rPr>
          <w:rFonts w:ascii="Roboto" w:eastAsia="Times New Roman" w:hAnsi="Roboto" w:cs="Times New Roman"/>
          <w:color w:val="444444"/>
          <w:sz w:val="21"/>
          <w:szCs w:val="21"/>
          <w:lang w:val="en" w:eastAsia="en-IN"/>
        </w:rPr>
        <w:t xml:space="preserve"> APIs are deprecated and will be removed in a future version.</w:t>
      </w:r>
    </w:p>
    <w:p w14:paraId="604365B4"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Running Angular applications in platform-</w:t>
      </w:r>
      <w:proofErr w:type="spellStart"/>
      <w:r w:rsidRPr="000C1D36">
        <w:rPr>
          <w:rFonts w:ascii="Roboto" w:eastAsia="Times New Roman" w:hAnsi="Roboto" w:cs="Times New Roman"/>
          <w:color w:val="333333"/>
          <w:sz w:val="30"/>
          <w:szCs w:val="30"/>
          <w:lang w:val="en" w:eastAsia="en-IN"/>
        </w:rPr>
        <w:t>webworker</w:t>
      </w:r>
      <w:hyperlink r:id="rId165" w:anchor="running-angular-applications-in-platform-webworker"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14A19DC8"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The </w:t>
      </w:r>
      <w:r w:rsidRPr="000C1D36">
        <w:rPr>
          <w:rFonts w:ascii="Droid Sans Mono" w:eastAsia="Times New Roman" w:hAnsi="Droid Sans Mono" w:cs="Courier New"/>
          <w:color w:val="444444"/>
          <w:sz w:val="19"/>
          <w:szCs w:val="19"/>
          <w:lang w:val="en" w:eastAsia="en-IN"/>
        </w:rPr>
        <w:t>@angular/platform-*</w:t>
      </w:r>
      <w:r w:rsidRPr="000C1D36">
        <w:rPr>
          <w:rFonts w:ascii="Roboto" w:eastAsia="Times New Roman" w:hAnsi="Roboto" w:cs="Times New Roman"/>
          <w:color w:val="444444"/>
          <w:sz w:val="21"/>
          <w:szCs w:val="21"/>
          <w:lang w:val="en" w:eastAsia="en-IN"/>
        </w:rPr>
        <w:t xml:space="preserve"> packages enable Angular to be run in different contexts. For examples, </w:t>
      </w:r>
      <w:r w:rsidRPr="000C1D36">
        <w:rPr>
          <w:rFonts w:ascii="Droid Sans Mono" w:eastAsia="Times New Roman" w:hAnsi="Droid Sans Mono" w:cs="Courier New"/>
          <w:color w:val="444444"/>
          <w:sz w:val="19"/>
          <w:szCs w:val="19"/>
          <w:lang w:val="en" w:eastAsia="en-IN"/>
        </w:rPr>
        <w:t>@angular/platform-server</w:t>
      </w:r>
      <w:r w:rsidRPr="000C1D36">
        <w:rPr>
          <w:rFonts w:ascii="Roboto" w:eastAsia="Times New Roman" w:hAnsi="Roboto" w:cs="Times New Roman"/>
          <w:color w:val="444444"/>
          <w:sz w:val="21"/>
          <w:szCs w:val="21"/>
          <w:lang w:val="en" w:eastAsia="en-IN"/>
        </w:rPr>
        <w:t xml:space="preserve"> enables Angular to be run on the server, and </w:t>
      </w:r>
      <w:r w:rsidRPr="000C1D36">
        <w:rPr>
          <w:rFonts w:ascii="Droid Sans Mono" w:eastAsia="Times New Roman" w:hAnsi="Droid Sans Mono" w:cs="Courier New"/>
          <w:color w:val="444444"/>
          <w:sz w:val="19"/>
          <w:szCs w:val="19"/>
          <w:lang w:val="en" w:eastAsia="en-IN"/>
        </w:rPr>
        <w:t>@angular/platform-browser</w:t>
      </w:r>
      <w:r w:rsidRPr="000C1D36">
        <w:rPr>
          <w:rFonts w:ascii="Roboto" w:eastAsia="Times New Roman" w:hAnsi="Roboto" w:cs="Times New Roman"/>
          <w:color w:val="444444"/>
          <w:sz w:val="21"/>
          <w:szCs w:val="21"/>
          <w:lang w:val="en" w:eastAsia="en-IN"/>
        </w:rPr>
        <w:t xml:space="preserve"> enables Angular to be run in a web browser.</w:t>
      </w:r>
    </w:p>
    <w:p w14:paraId="172ED102"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Droid Sans Mono" w:eastAsia="Times New Roman" w:hAnsi="Droid Sans Mono" w:cs="Courier New"/>
          <w:color w:val="444444"/>
          <w:sz w:val="19"/>
          <w:szCs w:val="19"/>
          <w:lang w:val="en" w:eastAsia="en-IN"/>
        </w:rPr>
        <w:t>@angular/platform-</w:t>
      </w:r>
      <w:proofErr w:type="spellStart"/>
      <w:r w:rsidRPr="000C1D36">
        <w:rPr>
          <w:rFonts w:ascii="Droid Sans Mono" w:eastAsia="Times New Roman" w:hAnsi="Droid Sans Mono" w:cs="Courier New"/>
          <w:color w:val="444444"/>
          <w:sz w:val="19"/>
          <w:szCs w:val="19"/>
          <w:lang w:val="en" w:eastAsia="en-IN"/>
        </w:rPr>
        <w:t>webworker</w:t>
      </w:r>
      <w:proofErr w:type="spellEnd"/>
      <w:r w:rsidRPr="000C1D36">
        <w:rPr>
          <w:rFonts w:ascii="Roboto" w:eastAsia="Times New Roman" w:hAnsi="Roboto" w:cs="Times New Roman"/>
          <w:color w:val="444444"/>
          <w:sz w:val="21"/>
          <w:szCs w:val="21"/>
          <w:lang w:val="en" w:eastAsia="en-IN"/>
        </w:rPr>
        <w:t xml:space="preserve"> was introduced in Angular version 2 as an experiment in leveraging </w:t>
      </w:r>
      <w:proofErr w:type="spellStart"/>
      <w:r w:rsidRPr="000C1D36">
        <w:rPr>
          <w:rFonts w:ascii="Roboto" w:eastAsia="Times New Roman" w:hAnsi="Roboto" w:cs="Times New Roman"/>
          <w:color w:val="444444"/>
          <w:sz w:val="21"/>
          <w:szCs w:val="21"/>
          <w:lang w:val="en" w:eastAsia="en-IN"/>
        </w:rPr>
        <w:t>Angular's</w:t>
      </w:r>
      <w:proofErr w:type="spellEnd"/>
      <w:r w:rsidRPr="000C1D36">
        <w:rPr>
          <w:rFonts w:ascii="Roboto" w:eastAsia="Times New Roman" w:hAnsi="Roboto" w:cs="Times New Roman"/>
          <w:color w:val="444444"/>
          <w:sz w:val="21"/>
          <w:szCs w:val="21"/>
          <w:lang w:val="en" w:eastAsia="en-IN"/>
        </w:rPr>
        <w:t xml:space="preserve"> rendering architecture to run an entire web application in a </w:t>
      </w:r>
      <w:hyperlink r:id="rId166" w:history="1">
        <w:r w:rsidRPr="000C1D36">
          <w:rPr>
            <w:rFonts w:ascii="Roboto" w:eastAsia="Times New Roman" w:hAnsi="Roboto" w:cs="Times New Roman"/>
            <w:color w:val="444444"/>
            <w:sz w:val="21"/>
            <w:szCs w:val="21"/>
            <w:lang w:val="en" w:eastAsia="en-IN"/>
          </w:rPr>
          <w:t>web worker</w:t>
        </w:r>
      </w:hyperlink>
      <w:r w:rsidRPr="000C1D36">
        <w:rPr>
          <w:rFonts w:ascii="Roboto" w:eastAsia="Times New Roman" w:hAnsi="Roboto" w:cs="Times New Roman"/>
          <w:color w:val="444444"/>
          <w:sz w:val="21"/>
          <w:szCs w:val="21"/>
          <w:lang w:val="en" w:eastAsia="en-IN"/>
        </w:rPr>
        <w:t>. We've learned a lot from this experiment and have come to the conclusion that running the entire application in a web worker is not the best strategy for most applications.</w:t>
      </w:r>
    </w:p>
    <w:p w14:paraId="7A14FAE9"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Going forward, we will focus our efforts related to web workers around their primary use case of offloading CPU-intensive, non-critical work needed for initial rendering (such as in-memory search and image processing). Learn more in the </w:t>
      </w:r>
      <w:hyperlink r:id="rId167" w:history="1">
        <w:r w:rsidRPr="000C1D36">
          <w:rPr>
            <w:rFonts w:ascii="Roboto" w:eastAsia="Times New Roman" w:hAnsi="Roboto" w:cs="Times New Roman"/>
            <w:color w:val="444444"/>
            <w:sz w:val="21"/>
            <w:szCs w:val="21"/>
            <w:lang w:val="en" w:eastAsia="en-IN"/>
          </w:rPr>
          <w:t>guide to Using Web Workers with the Angular CLI</w:t>
        </w:r>
      </w:hyperlink>
      <w:r w:rsidRPr="000C1D36">
        <w:rPr>
          <w:rFonts w:ascii="Roboto" w:eastAsia="Times New Roman" w:hAnsi="Roboto" w:cs="Times New Roman"/>
          <w:color w:val="444444"/>
          <w:sz w:val="21"/>
          <w:szCs w:val="21"/>
          <w:lang w:val="en" w:eastAsia="en-IN"/>
        </w:rPr>
        <w:t>.</w:t>
      </w:r>
    </w:p>
    <w:p w14:paraId="11EABDE6"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As of Angular version 8, all </w:t>
      </w:r>
      <w:r w:rsidRPr="000C1D36">
        <w:rPr>
          <w:rFonts w:ascii="Droid Sans Mono" w:eastAsia="Times New Roman" w:hAnsi="Droid Sans Mono" w:cs="Courier New"/>
          <w:color w:val="444444"/>
          <w:sz w:val="19"/>
          <w:szCs w:val="19"/>
          <w:lang w:val="en" w:eastAsia="en-IN"/>
        </w:rPr>
        <w:t>platform-</w:t>
      </w:r>
      <w:proofErr w:type="spellStart"/>
      <w:r w:rsidRPr="000C1D36">
        <w:rPr>
          <w:rFonts w:ascii="Droid Sans Mono" w:eastAsia="Times New Roman" w:hAnsi="Droid Sans Mono" w:cs="Courier New"/>
          <w:color w:val="444444"/>
          <w:sz w:val="19"/>
          <w:szCs w:val="19"/>
          <w:lang w:val="en" w:eastAsia="en-IN"/>
        </w:rPr>
        <w:t>webworker</w:t>
      </w:r>
      <w:proofErr w:type="spellEnd"/>
      <w:r w:rsidRPr="000C1D36">
        <w:rPr>
          <w:rFonts w:ascii="Roboto" w:eastAsia="Times New Roman" w:hAnsi="Roboto" w:cs="Times New Roman"/>
          <w:color w:val="444444"/>
          <w:sz w:val="21"/>
          <w:szCs w:val="21"/>
          <w:lang w:val="en" w:eastAsia="en-IN"/>
        </w:rPr>
        <w:t xml:space="preserve"> APIs are deprecated. This includes both packages: </w:t>
      </w:r>
      <w:r w:rsidRPr="000C1D36">
        <w:rPr>
          <w:rFonts w:ascii="Droid Sans Mono" w:eastAsia="Times New Roman" w:hAnsi="Droid Sans Mono" w:cs="Courier New"/>
          <w:color w:val="444444"/>
          <w:sz w:val="19"/>
          <w:szCs w:val="19"/>
          <w:lang w:val="en" w:eastAsia="en-IN"/>
        </w:rPr>
        <w:t>@angular/platform-</w:t>
      </w:r>
      <w:proofErr w:type="spellStart"/>
      <w:r w:rsidRPr="000C1D36">
        <w:rPr>
          <w:rFonts w:ascii="Droid Sans Mono" w:eastAsia="Times New Roman" w:hAnsi="Droid Sans Mono" w:cs="Courier New"/>
          <w:color w:val="444444"/>
          <w:sz w:val="19"/>
          <w:szCs w:val="19"/>
          <w:lang w:val="en" w:eastAsia="en-IN"/>
        </w:rPr>
        <w:t>webworker</w:t>
      </w:r>
      <w:proofErr w:type="spellEnd"/>
      <w:r w:rsidRPr="000C1D36">
        <w:rPr>
          <w:rFonts w:ascii="Roboto" w:eastAsia="Times New Roman" w:hAnsi="Roboto" w:cs="Times New Roman"/>
          <w:color w:val="444444"/>
          <w:sz w:val="21"/>
          <w:szCs w:val="21"/>
          <w:lang w:val="en" w:eastAsia="en-IN"/>
        </w:rPr>
        <w:t xml:space="preserve"> and </w:t>
      </w:r>
      <w:r w:rsidRPr="000C1D36">
        <w:rPr>
          <w:rFonts w:ascii="Droid Sans Mono" w:eastAsia="Times New Roman" w:hAnsi="Droid Sans Mono" w:cs="Courier New"/>
          <w:color w:val="444444"/>
          <w:sz w:val="19"/>
          <w:szCs w:val="19"/>
          <w:lang w:val="en" w:eastAsia="en-IN"/>
        </w:rPr>
        <w:t>@angular/platform-</w:t>
      </w:r>
      <w:proofErr w:type="spellStart"/>
      <w:r w:rsidRPr="000C1D36">
        <w:rPr>
          <w:rFonts w:ascii="Droid Sans Mono" w:eastAsia="Times New Roman" w:hAnsi="Droid Sans Mono" w:cs="Courier New"/>
          <w:color w:val="444444"/>
          <w:sz w:val="19"/>
          <w:szCs w:val="19"/>
          <w:lang w:val="en" w:eastAsia="en-IN"/>
        </w:rPr>
        <w:t>webworker</w:t>
      </w:r>
      <w:proofErr w:type="spellEnd"/>
      <w:r w:rsidRPr="000C1D36">
        <w:rPr>
          <w:rFonts w:ascii="Droid Sans Mono" w:eastAsia="Times New Roman" w:hAnsi="Droid Sans Mono" w:cs="Courier New"/>
          <w:color w:val="444444"/>
          <w:sz w:val="19"/>
          <w:szCs w:val="19"/>
          <w:lang w:val="en" w:eastAsia="en-IN"/>
        </w:rPr>
        <w:t>-dynamic</w:t>
      </w:r>
      <w:r w:rsidRPr="000C1D36">
        <w:rPr>
          <w:rFonts w:ascii="Roboto" w:eastAsia="Times New Roman" w:hAnsi="Roboto" w:cs="Times New Roman"/>
          <w:color w:val="444444"/>
          <w:sz w:val="21"/>
          <w:szCs w:val="21"/>
          <w:lang w:val="en" w:eastAsia="en-IN"/>
        </w:rPr>
        <w:t>.</w:t>
      </w:r>
    </w:p>
    <w:p w14:paraId="7583E0C4"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proofErr w:type="spellStart"/>
      <w:r w:rsidRPr="000C1D36">
        <w:rPr>
          <w:rFonts w:ascii="Droid Sans Mono" w:eastAsia="Times New Roman" w:hAnsi="Droid Sans Mono" w:cs="Courier New"/>
          <w:color w:val="444444"/>
          <w:sz w:val="27"/>
          <w:szCs w:val="27"/>
          <w:lang w:val="en" w:eastAsia="en-IN"/>
        </w:rPr>
        <w:lastRenderedPageBreak/>
        <w:t>entryComponents</w:t>
      </w:r>
      <w:proofErr w:type="spellEnd"/>
      <w:r w:rsidRPr="000C1D36">
        <w:rPr>
          <w:rFonts w:ascii="Roboto" w:eastAsia="Times New Roman" w:hAnsi="Roboto" w:cs="Times New Roman"/>
          <w:color w:val="333333"/>
          <w:sz w:val="30"/>
          <w:szCs w:val="30"/>
          <w:lang w:val="en" w:eastAsia="en-IN"/>
        </w:rPr>
        <w:t xml:space="preserve"> and </w:t>
      </w:r>
      <w:hyperlink r:id="rId168" w:history="1">
        <w:r w:rsidRPr="000C1D36">
          <w:rPr>
            <w:rFonts w:ascii="Droid Sans Mono" w:eastAsia="Times New Roman" w:hAnsi="Droid Sans Mono" w:cs="Courier New"/>
            <w:color w:val="444444"/>
            <w:sz w:val="21"/>
            <w:szCs w:val="21"/>
            <w:lang w:val="en" w:eastAsia="en-IN"/>
          </w:rPr>
          <w:t>ANALYZE_FOR_ENTRY_COMPONENTS</w:t>
        </w:r>
      </w:hyperlink>
      <w:r w:rsidRPr="000C1D36">
        <w:rPr>
          <w:rFonts w:ascii="Roboto" w:eastAsia="Times New Roman" w:hAnsi="Roboto" w:cs="Times New Roman"/>
          <w:color w:val="333333"/>
          <w:sz w:val="30"/>
          <w:szCs w:val="30"/>
          <w:lang w:val="en" w:eastAsia="en-IN"/>
        </w:rPr>
        <w:t xml:space="preserve"> no longer </w:t>
      </w:r>
      <w:proofErr w:type="spellStart"/>
      <w:r w:rsidRPr="000C1D36">
        <w:rPr>
          <w:rFonts w:ascii="Roboto" w:eastAsia="Times New Roman" w:hAnsi="Roboto" w:cs="Times New Roman"/>
          <w:color w:val="333333"/>
          <w:sz w:val="30"/>
          <w:szCs w:val="30"/>
          <w:lang w:val="en" w:eastAsia="en-IN"/>
        </w:rPr>
        <w:t>required</w:t>
      </w:r>
      <w:hyperlink r:id="rId169" w:anchor="entrycomponents-and-analyze_for_entry_components-no-longer-required"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5F52B297"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Previously, the </w:t>
      </w:r>
      <w:proofErr w:type="spellStart"/>
      <w:r w:rsidRPr="000C1D36">
        <w:rPr>
          <w:rFonts w:ascii="Droid Sans Mono" w:eastAsia="Times New Roman" w:hAnsi="Droid Sans Mono" w:cs="Courier New"/>
          <w:color w:val="444444"/>
          <w:sz w:val="19"/>
          <w:szCs w:val="19"/>
          <w:lang w:val="en" w:eastAsia="en-IN"/>
        </w:rPr>
        <w:t>entryComponents</w:t>
      </w:r>
      <w:proofErr w:type="spellEnd"/>
      <w:r w:rsidRPr="000C1D36">
        <w:rPr>
          <w:rFonts w:ascii="Roboto" w:eastAsia="Times New Roman" w:hAnsi="Roboto" w:cs="Times New Roman"/>
          <w:color w:val="444444"/>
          <w:sz w:val="21"/>
          <w:szCs w:val="21"/>
          <w:lang w:val="en" w:eastAsia="en-IN"/>
        </w:rPr>
        <w:t xml:space="preserve"> array in the </w:t>
      </w:r>
      <w:hyperlink r:id="rId170" w:history="1">
        <w:proofErr w:type="spellStart"/>
        <w:r w:rsidRPr="000C1D36">
          <w:rPr>
            <w:rFonts w:ascii="Droid Sans Mono" w:eastAsia="Times New Roman" w:hAnsi="Droid Sans Mono" w:cs="Courier New"/>
            <w:color w:val="444444"/>
            <w:sz w:val="21"/>
            <w:szCs w:val="21"/>
            <w:lang w:val="en" w:eastAsia="en-IN"/>
          </w:rPr>
          <w:t>NgModule</w:t>
        </w:r>
        <w:proofErr w:type="spellEnd"/>
      </w:hyperlink>
      <w:r w:rsidRPr="000C1D36">
        <w:rPr>
          <w:rFonts w:ascii="Roboto" w:eastAsia="Times New Roman" w:hAnsi="Roboto" w:cs="Times New Roman"/>
          <w:color w:val="444444"/>
          <w:sz w:val="21"/>
          <w:szCs w:val="21"/>
          <w:lang w:val="en" w:eastAsia="en-IN"/>
        </w:rPr>
        <w:t xml:space="preserve"> definition was used to tell the compiler which components would be created and inserted dynamically. With Ivy, this isn't a requirement anymore and the </w:t>
      </w:r>
      <w:proofErr w:type="spellStart"/>
      <w:r w:rsidRPr="000C1D36">
        <w:rPr>
          <w:rFonts w:ascii="Droid Sans Mono" w:eastAsia="Times New Roman" w:hAnsi="Droid Sans Mono" w:cs="Courier New"/>
          <w:color w:val="444444"/>
          <w:sz w:val="19"/>
          <w:szCs w:val="19"/>
          <w:lang w:val="en" w:eastAsia="en-IN"/>
        </w:rPr>
        <w:t>entryComponents</w:t>
      </w:r>
      <w:proofErr w:type="spellEnd"/>
      <w:r w:rsidRPr="000C1D36">
        <w:rPr>
          <w:rFonts w:ascii="Roboto" w:eastAsia="Times New Roman" w:hAnsi="Roboto" w:cs="Times New Roman"/>
          <w:color w:val="444444"/>
          <w:sz w:val="21"/>
          <w:szCs w:val="21"/>
          <w:lang w:val="en" w:eastAsia="en-IN"/>
        </w:rPr>
        <w:t xml:space="preserve"> array can be removed from existing module declarations. The same applies to the </w:t>
      </w:r>
      <w:hyperlink r:id="rId171" w:history="1">
        <w:r w:rsidRPr="000C1D36">
          <w:rPr>
            <w:rFonts w:ascii="Droid Sans Mono" w:eastAsia="Times New Roman" w:hAnsi="Droid Sans Mono" w:cs="Courier New"/>
            <w:color w:val="444444"/>
            <w:sz w:val="21"/>
            <w:szCs w:val="21"/>
            <w:lang w:val="en" w:eastAsia="en-IN"/>
          </w:rPr>
          <w:t>ANALYZE_FOR_ENTRY_COMPONENTS</w:t>
        </w:r>
      </w:hyperlink>
      <w:r w:rsidRPr="000C1D36">
        <w:rPr>
          <w:rFonts w:ascii="Roboto" w:eastAsia="Times New Roman" w:hAnsi="Roboto" w:cs="Times New Roman"/>
          <w:color w:val="444444"/>
          <w:sz w:val="21"/>
          <w:szCs w:val="21"/>
          <w:lang w:val="en" w:eastAsia="en-IN"/>
        </w:rPr>
        <w:t xml:space="preserve"> injection token.</w:t>
      </w:r>
    </w:p>
    <w:p w14:paraId="029A4092" w14:textId="77777777" w:rsidR="000C1D36" w:rsidRPr="000C1D36" w:rsidRDefault="00FE0FCA"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hyperlink r:id="rId172" w:history="1">
        <w:proofErr w:type="spellStart"/>
        <w:r w:rsidR="000C1D36" w:rsidRPr="000C1D36">
          <w:rPr>
            <w:rFonts w:ascii="Droid Sans Mono" w:eastAsia="Times New Roman" w:hAnsi="Droid Sans Mono" w:cs="Courier New"/>
            <w:color w:val="444444"/>
            <w:sz w:val="21"/>
            <w:szCs w:val="21"/>
            <w:lang w:val="en" w:eastAsia="en-IN"/>
          </w:rPr>
          <w:t>ModuleWithProviders</w:t>
        </w:r>
        <w:proofErr w:type="spellEnd"/>
      </w:hyperlink>
      <w:r w:rsidR="000C1D36" w:rsidRPr="000C1D36">
        <w:rPr>
          <w:rFonts w:ascii="Roboto" w:eastAsia="Times New Roman" w:hAnsi="Roboto" w:cs="Times New Roman"/>
          <w:color w:val="333333"/>
          <w:sz w:val="30"/>
          <w:szCs w:val="30"/>
          <w:lang w:val="en" w:eastAsia="en-IN"/>
        </w:rPr>
        <w:t xml:space="preserve"> type without a </w:t>
      </w:r>
      <w:proofErr w:type="spellStart"/>
      <w:r w:rsidR="000C1D36" w:rsidRPr="000C1D36">
        <w:rPr>
          <w:rFonts w:ascii="Roboto" w:eastAsia="Times New Roman" w:hAnsi="Roboto" w:cs="Times New Roman"/>
          <w:color w:val="333333"/>
          <w:sz w:val="30"/>
          <w:szCs w:val="30"/>
          <w:lang w:val="en" w:eastAsia="en-IN"/>
        </w:rPr>
        <w:t>generic</w:t>
      </w:r>
      <w:hyperlink r:id="rId173" w:anchor="modulewithproviders-type-without-a-generic" w:tooltip="Link to this heading" w:history="1">
        <w:r w:rsidR="000C1D36" w:rsidRPr="000C1D36">
          <w:rPr>
            <w:rFonts w:ascii="Material Icons" w:eastAsia="Times New Roman" w:hAnsi="Material Icons" w:cs="Times New Roman"/>
            <w:color w:val="444444"/>
            <w:sz w:val="21"/>
            <w:szCs w:val="21"/>
            <w:lang w:val="en" w:eastAsia="en-IN"/>
          </w:rPr>
          <w:t>link</w:t>
        </w:r>
        <w:proofErr w:type="spellEnd"/>
      </w:hyperlink>
    </w:p>
    <w:p w14:paraId="72ABE239"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Some Angular libraries, such as </w:t>
      </w:r>
      <w:r w:rsidRPr="000C1D36">
        <w:rPr>
          <w:rFonts w:ascii="Droid Sans Mono" w:eastAsia="Times New Roman" w:hAnsi="Droid Sans Mono" w:cs="Courier New"/>
          <w:color w:val="444444"/>
          <w:sz w:val="19"/>
          <w:szCs w:val="19"/>
          <w:lang w:val="en" w:eastAsia="en-IN"/>
        </w:rPr>
        <w:t>@angular/router</w:t>
      </w:r>
      <w:r w:rsidRPr="000C1D36">
        <w:rPr>
          <w:rFonts w:ascii="Roboto" w:eastAsia="Times New Roman" w:hAnsi="Roboto" w:cs="Times New Roman"/>
          <w:color w:val="444444"/>
          <w:sz w:val="21"/>
          <w:szCs w:val="21"/>
          <w:lang w:val="en" w:eastAsia="en-IN"/>
        </w:rPr>
        <w:t xml:space="preserve"> and </w:t>
      </w:r>
      <w:r w:rsidRPr="000C1D36">
        <w:rPr>
          <w:rFonts w:ascii="Droid Sans Mono" w:eastAsia="Times New Roman" w:hAnsi="Droid Sans Mono" w:cs="Courier New"/>
          <w:color w:val="444444"/>
          <w:sz w:val="19"/>
          <w:szCs w:val="19"/>
          <w:lang w:val="en" w:eastAsia="en-IN"/>
        </w:rPr>
        <w:t>@</w:t>
      </w:r>
      <w:proofErr w:type="spellStart"/>
      <w:r w:rsidRPr="000C1D36">
        <w:rPr>
          <w:rFonts w:ascii="Droid Sans Mono" w:eastAsia="Times New Roman" w:hAnsi="Droid Sans Mono" w:cs="Courier New"/>
          <w:color w:val="444444"/>
          <w:sz w:val="19"/>
          <w:szCs w:val="19"/>
          <w:lang w:val="en" w:eastAsia="en-IN"/>
        </w:rPr>
        <w:t>ngrx</w:t>
      </w:r>
      <w:proofErr w:type="spellEnd"/>
      <w:r w:rsidRPr="000C1D36">
        <w:rPr>
          <w:rFonts w:ascii="Droid Sans Mono" w:eastAsia="Times New Roman" w:hAnsi="Droid Sans Mono" w:cs="Courier New"/>
          <w:color w:val="444444"/>
          <w:sz w:val="19"/>
          <w:szCs w:val="19"/>
          <w:lang w:val="en" w:eastAsia="en-IN"/>
        </w:rPr>
        <w:t>/store</w:t>
      </w:r>
      <w:r w:rsidRPr="000C1D36">
        <w:rPr>
          <w:rFonts w:ascii="Roboto" w:eastAsia="Times New Roman" w:hAnsi="Roboto" w:cs="Times New Roman"/>
          <w:color w:val="444444"/>
          <w:sz w:val="21"/>
          <w:szCs w:val="21"/>
          <w:lang w:val="en" w:eastAsia="en-IN"/>
        </w:rPr>
        <w:t xml:space="preserve">, implement APIs that return a type called </w:t>
      </w:r>
      <w:hyperlink r:id="rId174" w:history="1">
        <w:proofErr w:type="spellStart"/>
        <w:r w:rsidRPr="000C1D36">
          <w:rPr>
            <w:rFonts w:ascii="Droid Sans Mono" w:eastAsia="Times New Roman" w:hAnsi="Droid Sans Mono" w:cs="Courier New"/>
            <w:color w:val="444444"/>
            <w:sz w:val="21"/>
            <w:szCs w:val="21"/>
            <w:lang w:val="en" w:eastAsia="en-IN"/>
          </w:rPr>
          <w:t>ModuleWithProviders</w:t>
        </w:r>
        <w:proofErr w:type="spellEnd"/>
      </w:hyperlink>
      <w:r w:rsidRPr="000C1D36">
        <w:rPr>
          <w:rFonts w:ascii="Roboto" w:eastAsia="Times New Roman" w:hAnsi="Roboto" w:cs="Times New Roman"/>
          <w:color w:val="444444"/>
          <w:sz w:val="21"/>
          <w:szCs w:val="21"/>
          <w:lang w:val="en" w:eastAsia="en-IN"/>
        </w:rPr>
        <w:t xml:space="preserve"> (typically via a method named </w:t>
      </w:r>
      <w:hyperlink r:id="rId175" w:anchor="forRoot" w:history="1">
        <w:proofErr w:type="spellStart"/>
        <w:r w:rsidRPr="000C1D36">
          <w:rPr>
            <w:rFonts w:ascii="Droid Sans Mono" w:eastAsia="Times New Roman" w:hAnsi="Droid Sans Mono" w:cs="Courier New"/>
            <w:color w:val="444444"/>
            <w:sz w:val="21"/>
            <w:szCs w:val="21"/>
            <w:lang w:val="en" w:eastAsia="en-IN"/>
          </w:rPr>
          <w:t>forRoot</w:t>
        </w:r>
        <w:proofErr w:type="spellEnd"/>
        <w:r w:rsidRPr="000C1D36">
          <w:rPr>
            <w:rFonts w:ascii="Droid Sans Mono" w:eastAsia="Times New Roman" w:hAnsi="Droid Sans Mono" w:cs="Courier New"/>
            <w:color w:val="444444"/>
            <w:sz w:val="21"/>
            <w:szCs w:val="21"/>
            <w:lang w:val="en" w:eastAsia="en-IN"/>
          </w:rPr>
          <w:t>()</w:t>
        </w:r>
      </w:hyperlink>
      <w:r w:rsidRPr="000C1D36">
        <w:rPr>
          <w:rFonts w:ascii="Roboto" w:eastAsia="Times New Roman" w:hAnsi="Roboto" w:cs="Times New Roman"/>
          <w:color w:val="444444"/>
          <w:sz w:val="21"/>
          <w:szCs w:val="21"/>
          <w:lang w:val="en" w:eastAsia="en-IN"/>
        </w:rPr>
        <w:t xml:space="preserve">). This type represents an </w:t>
      </w:r>
      <w:hyperlink r:id="rId176" w:history="1">
        <w:proofErr w:type="spellStart"/>
        <w:r w:rsidRPr="000C1D36">
          <w:rPr>
            <w:rFonts w:ascii="Droid Sans Mono" w:eastAsia="Times New Roman" w:hAnsi="Droid Sans Mono" w:cs="Courier New"/>
            <w:color w:val="444444"/>
            <w:sz w:val="21"/>
            <w:szCs w:val="21"/>
            <w:lang w:val="en" w:eastAsia="en-IN"/>
          </w:rPr>
          <w:t>NgModule</w:t>
        </w:r>
        <w:proofErr w:type="spellEnd"/>
      </w:hyperlink>
      <w:r w:rsidRPr="000C1D36">
        <w:rPr>
          <w:rFonts w:ascii="Roboto" w:eastAsia="Times New Roman" w:hAnsi="Roboto" w:cs="Times New Roman"/>
          <w:color w:val="444444"/>
          <w:sz w:val="21"/>
          <w:szCs w:val="21"/>
          <w:lang w:val="en" w:eastAsia="en-IN"/>
        </w:rPr>
        <w:t xml:space="preserve"> along with additional providers. Angular version 9 deprecates use of </w:t>
      </w:r>
      <w:hyperlink r:id="rId177" w:history="1">
        <w:proofErr w:type="spellStart"/>
        <w:r w:rsidRPr="000C1D36">
          <w:rPr>
            <w:rFonts w:ascii="Droid Sans Mono" w:eastAsia="Times New Roman" w:hAnsi="Droid Sans Mono" w:cs="Courier New"/>
            <w:color w:val="444444"/>
            <w:sz w:val="21"/>
            <w:szCs w:val="21"/>
            <w:lang w:val="en" w:eastAsia="en-IN"/>
          </w:rPr>
          <w:t>ModuleWithProviders</w:t>
        </w:r>
        <w:proofErr w:type="spellEnd"/>
      </w:hyperlink>
      <w:r w:rsidRPr="000C1D36">
        <w:rPr>
          <w:rFonts w:ascii="Roboto" w:eastAsia="Times New Roman" w:hAnsi="Roboto" w:cs="Times New Roman"/>
          <w:color w:val="444444"/>
          <w:sz w:val="21"/>
          <w:szCs w:val="21"/>
          <w:lang w:val="en" w:eastAsia="en-IN"/>
        </w:rPr>
        <w:t xml:space="preserve"> without an explicitly generic type, where the generic type refers to the type of the </w:t>
      </w:r>
      <w:hyperlink r:id="rId178" w:history="1">
        <w:proofErr w:type="spellStart"/>
        <w:r w:rsidRPr="000C1D36">
          <w:rPr>
            <w:rFonts w:ascii="Droid Sans Mono" w:eastAsia="Times New Roman" w:hAnsi="Droid Sans Mono" w:cs="Courier New"/>
            <w:color w:val="444444"/>
            <w:sz w:val="21"/>
            <w:szCs w:val="21"/>
            <w:lang w:val="en" w:eastAsia="en-IN"/>
          </w:rPr>
          <w:t>NgModule</w:t>
        </w:r>
        <w:proofErr w:type="spellEnd"/>
      </w:hyperlink>
      <w:r w:rsidRPr="000C1D36">
        <w:rPr>
          <w:rFonts w:ascii="Roboto" w:eastAsia="Times New Roman" w:hAnsi="Roboto" w:cs="Times New Roman"/>
          <w:color w:val="444444"/>
          <w:sz w:val="21"/>
          <w:szCs w:val="21"/>
          <w:lang w:val="en" w:eastAsia="en-IN"/>
        </w:rPr>
        <w:t>. In a future version of Angular, the generic will no longer be optional.</w:t>
      </w:r>
    </w:p>
    <w:p w14:paraId="4712A5F6"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If you're using the CLI, </w:t>
      </w:r>
      <w:r w:rsidRPr="000C1D36">
        <w:rPr>
          <w:rFonts w:ascii="Droid Sans Mono" w:eastAsia="Times New Roman" w:hAnsi="Droid Sans Mono" w:cs="Courier New"/>
          <w:color w:val="444444"/>
          <w:sz w:val="19"/>
          <w:szCs w:val="19"/>
          <w:lang w:val="en" w:eastAsia="en-IN"/>
        </w:rPr>
        <w:t xml:space="preserve">ng </w:t>
      </w:r>
      <w:hyperlink r:id="rId179" w:anchor="update" w:history="1">
        <w:r w:rsidRPr="000C1D36">
          <w:rPr>
            <w:rFonts w:ascii="Droid Sans Mono" w:eastAsia="Times New Roman" w:hAnsi="Droid Sans Mono" w:cs="Courier New"/>
            <w:color w:val="444444"/>
            <w:sz w:val="21"/>
            <w:szCs w:val="21"/>
            <w:lang w:val="en" w:eastAsia="en-IN"/>
          </w:rPr>
          <w:t>update</w:t>
        </w:r>
      </w:hyperlink>
      <w:r w:rsidRPr="000C1D36">
        <w:rPr>
          <w:rFonts w:ascii="Roboto" w:eastAsia="Times New Roman" w:hAnsi="Roboto" w:cs="Times New Roman"/>
          <w:color w:val="444444"/>
          <w:sz w:val="21"/>
          <w:szCs w:val="21"/>
          <w:lang w:val="en" w:eastAsia="en-IN"/>
        </w:rPr>
        <w:t xml:space="preserve"> should </w:t>
      </w:r>
      <w:hyperlink r:id="rId180" w:history="1">
        <w:r w:rsidRPr="000C1D36">
          <w:rPr>
            <w:rFonts w:ascii="Roboto" w:eastAsia="Times New Roman" w:hAnsi="Roboto" w:cs="Times New Roman"/>
            <w:color w:val="444444"/>
            <w:sz w:val="21"/>
            <w:szCs w:val="21"/>
            <w:lang w:val="en" w:eastAsia="en-IN"/>
          </w:rPr>
          <w:t>migrate your code automatically</w:t>
        </w:r>
      </w:hyperlink>
      <w:r w:rsidRPr="000C1D36">
        <w:rPr>
          <w:rFonts w:ascii="Roboto" w:eastAsia="Times New Roman" w:hAnsi="Roboto" w:cs="Times New Roman"/>
          <w:color w:val="444444"/>
          <w:sz w:val="21"/>
          <w:szCs w:val="21"/>
          <w:lang w:val="en" w:eastAsia="en-IN"/>
        </w:rPr>
        <w:t>. If you're not using the CLI, you can add any missing generic types to your application manually. For example:</w:t>
      </w:r>
    </w:p>
    <w:p w14:paraId="3175A583"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Before</w:t>
      </w:r>
    </w:p>
    <w:p w14:paraId="095B4F96"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w:t>
      </w:r>
      <w:hyperlink r:id="rId181" w:history="1">
        <w:r w:rsidRPr="000C1D36">
          <w:rPr>
            <w:rFonts w:ascii="Roboto" w:eastAsia="Times New Roman" w:hAnsi="Roboto" w:cs="Times New Roman"/>
            <w:vanish/>
            <w:color w:val="444444"/>
            <w:sz w:val="21"/>
            <w:szCs w:val="21"/>
            <w:lang w:val="en" w:eastAsia="en-IN"/>
          </w:rPr>
          <w:t>NgModule</w:t>
        </w:r>
      </w:hyperlink>
      <w:r w:rsidRPr="000C1D36">
        <w:rPr>
          <w:rFonts w:ascii="Roboto" w:eastAsia="Times New Roman" w:hAnsi="Roboto" w:cs="Times New Roman"/>
          <w:vanish/>
          <w:color w:val="444444"/>
          <w:sz w:val="21"/>
          <w:szCs w:val="21"/>
          <w:lang w:val="en" w:eastAsia="en-IN"/>
        </w:rPr>
        <w:t xml:space="preserve">({...}) export class MyModule { </w:t>
      </w:r>
      <w:hyperlink r:id="rId182" w:history="1">
        <w:r w:rsidRPr="000C1D36">
          <w:rPr>
            <w:rFonts w:ascii="Roboto" w:eastAsia="Times New Roman" w:hAnsi="Roboto" w:cs="Times New Roman"/>
            <w:vanish/>
            <w:color w:val="444444"/>
            <w:sz w:val="21"/>
            <w:szCs w:val="21"/>
            <w:lang w:val="en" w:eastAsia="en-IN"/>
          </w:rPr>
          <w:t>static</w:t>
        </w:r>
      </w:hyperlink>
      <w:r w:rsidRPr="000C1D36">
        <w:rPr>
          <w:rFonts w:ascii="Roboto" w:eastAsia="Times New Roman" w:hAnsi="Roboto" w:cs="Times New Roman"/>
          <w:vanish/>
          <w:color w:val="444444"/>
          <w:sz w:val="21"/>
          <w:szCs w:val="21"/>
          <w:lang w:val="en" w:eastAsia="en-IN"/>
        </w:rPr>
        <w:t xml:space="preserve"> forRoot(</w:t>
      </w:r>
      <w:hyperlink r:id="rId183" w:anchor="config" w:history="1">
        <w:r w:rsidRPr="000C1D36">
          <w:rPr>
            <w:rFonts w:ascii="Roboto" w:eastAsia="Times New Roman" w:hAnsi="Roboto" w:cs="Times New Roman"/>
            <w:vanish/>
            <w:color w:val="444444"/>
            <w:sz w:val="21"/>
            <w:szCs w:val="21"/>
            <w:lang w:val="en" w:eastAsia="en-IN"/>
          </w:rPr>
          <w:t>config</w:t>
        </w:r>
      </w:hyperlink>
      <w:r w:rsidRPr="000C1D36">
        <w:rPr>
          <w:rFonts w:ascii="Roboto" w:eastAsia="Times New Roman" w:hAnsi="Roboto" w:cs="Times New Roman"/>
          <w:vanish/>
          <w:color w:val="444444"/>
          <w:sz w:val="21"/>
          <w:szCs w:val="21"/>
          <w:lang w:val="en" w:eastAsia="en-IN"/>
        </w:rPr>
        <w:t xml:space="preserve">: SomeConfig): </w:t>
      </w:r>
      <w:hyperlink r:id="rId184" w:history="1">
        <w:r w:rsidRPr="000C1D36">
          <w:rPr>
            <w:rFonts w:ascii="Roboto" w:eastAsia="Times New Roman" w:hAnsi="Roboto" w:cs="Times New Roman"/>
            <w:vanish/>
            <w:color w:val="444444"/>
            <w:sz w:val="21"/>
            <w:szCs w:val="21"/>
            <w:lang w:val="en" w:eastAsia="en-IN"/>
          </w:rPr>
          <w:t>ModuleWithProviders</w:t>
        </w:r>
      </w:hyperlink>
      <w:r w:rsidRPr="000C1D36">
        <w:rPr>
          <w:rFonts w:ascii="Roboto" w:eastAsia="Times New Roman" w:hAnsi="Roboto" w:cs="Times New Roman"/>
          <w:vanish/>
          <w:color w:val="444444"/>
          <w:sz w:val="21"/>
          <w:szCs w:val="21"/>
          <w:lang w:val="en" w:eastAsia="en-IN"/>
        </w:rPr>
        <w:t xml:space="preserve"> { return { ngModule: SomeModule, providers: [ {provide: SomeConfig, </w:t>
      </w:r>
      <w:hyperlink r:id="rId185" w:anchor="useValue" w:history="1">
        <w:r w:rsidRPr="000C1D36">
          <w:rPr>
            <w:rFonts w:ascii="Roboto" w:eastAsia="Times New Roman" w:hAnsi="Roboto" w:cs="Times New Roman"/>
            <w:vanish/>
            <w:color w:val="444444"/>
            <w:sz w:val="21"/>
            <w:szCs w:val="21"/>
            <w:lang w:val="en" w:eastAsia="en-IN"/>
          </w:rPr>
          <w:t>useValue</w:t>
        </w:r>
      </w:hyperlink>
      <w:r w:rsidRPr="000C1D36">
        <w:rPr>
          <w:rFonts w:ascii="Roboto" w:eastAsia="Times New Roman" w:hAnsi="Roboto" w:cs="Times New Roman"/>
          <w:vanish/>
          <w:color w:val="444444"/>
          <w:sz w:val="21"/>
          <w:szCs w:val="21"/>
          <w:lang w:val="en" w:eastAsia="en-IN"/>
        </w:rPr>
        <w:t xml:space="preserve">: </w:t>
      </w:r>
      <w:hyperlink r:id="rId186" w:anchor="config" w:history="1">
        <w:r w:rsidRPr="000C1D36">
          <w:rPr>
            <w:rFonts w:ascii="Roboto" w:eastAsia="Times New Roman" w:hAnsi="Roboto" w:cs="Times New Roman"/>
            <w:vanish/>
            <w:color w:val="444444"/>
            <w:sz w:val="21"/>
            <w:szCs w:val="21"/>
            <w:lang w:val="en" w:eastAsia="en-IN"/>
          </w:rPr>
          <w:t>config</w:t>
        </w:r>
      </w:hyperlink>
      <w:r w:rsidRPr="000C1D36">
        <w:rPr>
          <w:rFonts w:ascii="Roboto" w:eastAsia="Times New Roman" w:hAnsi="Roboto" w:cs="Times New Roman"/>
          <w:vanish/>
          <w:color w:val="444444"/>
          <w:sz w:val="21"/>
          <w:szCs w:val="21"/>
          <w:lang w:val="en" w:eastAsia="en-IN"/>
        </w:rPr>
        <w:t xml:space="preserve">} ] }; } } </w:t>
      </w:r>
    </w:p>
    <w:p w14:paraId="0F08DB6D"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61D6A555"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0291ABB0"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w:t>
      </w:r>
      <w:proofErr w:type="spellStart"/>
      <w:r w:rsidR="00FE0FCA">
        <w:fldChar w:fldCharType="begin"/>
      </w:r>
      <w:r w:rsidR="00FE0FCA">
        <w:instrText xml:space="preserve"> HYPERLINK "https://angular.io/api/core/NgModule" </w:instrText>
      </w:r>
      <w:r w:rsidR="00FE0FCA">
        <w:fldChar w:fldCharType="separate"/>
      </w:r>
      <w:r w:rsidRPr="000C1D36">
        <w:rPr>
          <w:rFonts w:ascii="Droid Sans Mono" w:eastAsia="Times New Roman" w:hAnsi="Droid Sans Mono" w:cs="Courier New"/>
          <w:color w:val="444444"/>
          <w:sz w:val="21"/>
          <w:szCs w:val="21"/>
          <w:lang w:val="en" w:eastAsia="en-IN"/>
        </w:rPr>
        <w:t>NgModule</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8"/>
          <w:szCs w:val="18"/>
          <w:lang w:val="en" w:eastAsia="en-IN"/>
        </w:rPr>
        <w:t>({...})</w:t>
      </w:r>
    </w:p>
    <w:p w14:paraId="29743171"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444444"/>
          <w:sz w:val="18"/>
          <w:szCs w:val="18"/>
          <w:lang w:val="en" w:eastAsia="en-IN"/>
        </w:rPr>
        <w:t>export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class</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444444"/>
          <w:sz w:val="18"/>
          <w:szCs w:val="18"/>
          <w:lang w:val="en" w:eastAsia="en-IN"/>
        </w:rPr>
        <w:t>MyModule</w:t>
      </w:r>
      <w:proofErr w:type="spellEnd"/>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69997FDC"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hyperlink r:id="rId187" w:history="1">
        <w:r w:rsidRPr="000C1D36">
          <w:rPr>
            <w:rFonts w:ascii="Droid Sans Mono" w:eastAsia="Times New Roman" w:hAnsi="Droid Sans Mono" w:cs="Courier New"/>
            <w:color w:val="444444"/>
            <w:sz w:val="21"/>
            <w:szCs w:val="21"/>
            <w:lang w:val="en" w:eastAsia="en-IN"/>
          </w:rPr>
          <w:t>static</w:t>
        </w:r>
      </w:hyperlink>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000000"/>
          <w:sz w:val="18"/>
          <w:szCs w:val="18"/>
          <w:lang w:val="en" w:eastAsia="en-IN"/>
        </w:rPr>
        <w:t>forRoot</w:t>
      </w:r>
      <w:proofErr w:type="spellEnd"/>
      <w:r w:rsidRPr="000C1D36">
        <w:rPr>
          <w:rFonts w:ascii="Droid Sans Mono" w:eastAsia="Times New Roman" w:hAnsi="Droid Sans Mono" w:cs="Courier New"/>
          <w:color w:val="444444"/>
          <w:sz w:val="18"/>
          <w:szCs w:val="18"/>
          <w:lang w:val="en" w:eastAsia="en-IN"/>
        </w:rPr>
        <w:t>(</w:t>
      </w:r>
      <w:hyperlink r:id="rId188" w:anchor="config" w:history="1">
        <w:r w:rsidRPr="000C1D36">
          <w:rPr>
            <w:rFonts w:ascii="Droid Sans Mono" w:eastAsia="Times New Roman" w:hAnsi="Droid Sans Mono" w:cs="Courier New"/>
            <w:color w:val="000000"/>
            <w:sz w:val="21"/>
            <w:szCs w:val="21"/>
            <w:lang w:val="en" w:eastAsia="en-IN"/>
          </w:rPr>
          <w:t>config</w:t>
        </w:r>
      </w:hyperlink>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444444"/>
          <w:sz w:val="18"/>
          <w:szCs w:val="18"/>
          <w:lang w:val="en" w:eastAsia="en-IN"/>
        </w:rPr>
        <w:t>SomeConfig</w:t>
      </w:r>
      <w:proofErr w:type="spellEnd"/>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hyperlink r:id="rId189" w:history="1">
        <w:proofErr w:type="spellStart"/>
        <w:r w:rsidRPr="000C1D36">
          <w:rPr>
            <w:rFonts w:ascii="Droid Sans Mono" w:eastAsia="Times New Roman" w:hAnsi="Droid Sans Mono" w:cs="Courier New"/>
            <w:color w:val="444444"/>
            <w:sz w:val="21"/>
            <w:szCs w:val="21"/>
            <w:lang w:val="en" w:eastAsia="en-IN"/>
          </w:rPr>
          <w:t>ModuleWithProviders</w:t>
        </w:r>
        <w:proofErr w:type="spellEnd"/>
      </w:hyperlink>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40CB1A86"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return</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4AC56D55"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000000"/>
          <w:sz w:val="18"/>
          <w:szCs w:val="18"/>
          <w:lang w:val="en" w:eastAsia="en-IN"/>
        </w:rPr>
        <w:t>ngModule</w:t>
      </w:r>
      <w:proofErr w:type="spellEnd"/>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444444"/>
          <w:sz w:val="18"/>
          <w:szCs w:val="18"/>
          <w:lang w:val="en" w:eastAsia="en-IN"/>
        </w:rPr>
        <w:t>SomeModule</w:t>
      </w:r>
      <w:proofErr w:type="spellEnd"/>
      <w:r w:rsidRPr="000C1D36">
        <w:rPr>
          <w:rFonts w:ascii="Droid Sans Mono" w:eastAsia="Times New Roman" w:hAnsi="Droid Sans Mono" w:cs="Courier New"/>
          <w:color w:val="444444"/>
          <w:sz w:val="18"/>
          <w:szCs w:val="18"/>
          <w:lang w:val="en" w:eastAsia="en-IN"/>
        </w:rPr>
        <w:t>,</w:t>
      </w:r>
    </w:p>
    <w:p w14:paraId="130029E0"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providers</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0853419B"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provide</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444444"/>
          <w:sz w:val="18"/>
          <w:szCs w:val="18"/>
          <w:lang w:val="en" w:eastAsia="en-IN"/>
        </w:rPr>
        <w:t>SomeConfig</w:t>
      </w:r>
      <w:proofErr w:type="spellEnd"/>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hyperlink r:id="rId190" w:anchor="useValue" w:history="1">
        <w:proofErr w:type="spellStart"/>
        <w:r w:rsidRPr="000C1D36">
          <w:rPr>
            <w:rFonts w:ascii="Droid Sans Mono" w:eastAsia="Times New Roman" w:hAnsi="Droid Sans Mono" w:cs="Courier New"/>
            <w:color w:val="000000"/>
            <w:sz w:val="21"/>
            <w:szCs w:val="21"/>
            <w:lang w:val="en" w:eastAsia="en-IN"/>
          </w:rPr>
          <w:t>useValue</w:t>
        </w:r>
        <w:proofErr w:type="spellEnd"/>
      </w:hyperlink>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hyperlink r:id="rId191" w:anchor="config" w:history="1">
        <w:r w:rsidRPr="000C1D36">
          <w:rPr>
            <w:rFonts w:ascii="Droid Sans Mono" w:eastAsia="Times New Roman" w:hAnsi="Droid Sans Mono" w:cs="Courier New"/>
            <w:color w:val="000000"/>
            <w:sz w:val="21"/>
            <w:szCs w:val="21"/>
            <w:lang w:val="en" w:eastAsia="en-IN"/>
          </w:rPr>
          <w:t>config</w:t>
        </w:r>
      </w:hyperlink>
      <w:r w:rsidRPr="000C1D36">
        <w:rPr>
          <w:rFonts w:ascii="Droid Sans Mono" w:eastAsia="Times New Roman" w:hAnsi="Droid Sans Mono" w:cs="Courier New"/>
          <w:color w:val="444444"/>
          <w:sz w:val="18"/>
          <w:szCs w:val="18"/>
          <w:lang w:val="en" w:eastAsia="en-IN"/>
        </w:rPr>
        <w:t>}</w:t>
      </w:r>
    </w:p>
    <w:p w14:paraId="7D0898DE"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4DDD7A61"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44ACAD49"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2F809F64"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Droid Sans Mono" w:eastAsia="Times New Roman" w:hAnsi="Droid Sans Mono" w:cs="Courier New"/>
          <w:color w:val="444444"/>
          <w:sz w:val="18"/>
          <w:szCs w:val="18"/>
          <w:lang w:val="en" w:eastAsia="en-IN"/>
        </w:rPr>
        <w:t>}</w:t>
      </w:r>
    </w:p>
    <w:p w14:paraId="746F78F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737FCFE6"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After</w:t>
      </w:r>
    </w:p>
    <w:p w14:paraId="0957B1A7"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w:t>
      </w:r>
      <w:hyperlink r:id="rId192" w:history="1">
        <w:r w:rsidRPr="000C1D36">
          <w:rPr>
            <w:rFonts w:ascii="Roboto" w:eastAsia="Times New Roman" w:hAnsi="Roboto" w:cs="Times New Roman"/>
            <w:vanish/>
            <w:color w:val="444444"/>
            <w:sz w:val="21"/>
            <w:szCs w:val="21"/>
            <w:lang w:val="en" w:eastAsia="en-IN"/>
          </w:rPr>
          <w:t>NgModule</w:t>
        </w:r>
      </w:hyperlink>
      <w:r w:rsidRPr="000C1D36">
        <w:rPr>
          <w:rFonts w:ascii="Roboto" w:eastAsia="Times New Roman" w:hAnsi="Roboto" w:cs="Times New Roman"/>
          <w:vanish/>
          <w:color w:val="444444"/>
          <w:sz w:val="21"/>
          <w:szCs w:val="21"/>
          <w:lang w:val="en" w:eastAsia="en-IN"/>
        </w:rPr>
        <w:t xml:space="preserve">({...}) export class MyModule { </w:t>
      </w:r>
      <w:hyperlink r:id="rId193" w:history="1">
        <w:r w:rsidRPr="000C1D36">
          <w:rPr>
            <w:rFonts w:ascii="Roboto" w:eastAsia="Times New Roman" w:hAnsi="Roboto" w:cs="Times New Roman"/>
            <w:vanish/>
            <w:color w:val="444444"/>
            <w:sz w:val="21"/>
            <w:szCs w:val="21"/>
            <w:lang w:val="en" w:eastAsia="en-IN"/>
          </w:rPr>
          <w:t>static</w:t>
        </w:r>
      </w:hyperlink>
      <w:r w:rsidRPr="000C1D36">
        <w:rPr>
          <w:rFonts w:ascii="Roboto" w:eastAsia="Times New Roman" w:hAnsi="Roboto" w:cs="Times New Roman"/>
          <w:vanish/>
          <w:color w:val="444444"/>
          <w:sz w:val="21"/>
          <w:szCs w:val="21"/>
          <w:lang w:val="en" w:eastAsia="en-IN"/>
        </w:rPr>
        <w:t xml:space="preserve"> forRoot(</w:t>
      </w:r>
      <w:hyperlink r:id="rId194" w:anchor="config" w:history="1">
        <w:r w:rsidRPr="000C1D36">
          <w:rPr>
            <w:rFonts w:ascii="Roboto" w:eastAsia="Times New Roman" w:hAnsi="Roboto" w:cs="Times New Roman"/>
            <w:vanish/>
            <w:color w:val="444444"/>
            <w:sz w:val="21"/>
            <w:szCs w:val="21"/>
            <w:lang w:val="en" w:eastAsia="en-IN"/>
          </w:rPr>
          <w:t>config</w:t>
        </w:r>
      </w:hyperlink>
      <w:r w:rsidRPr="000C1D36">
        <w:rPr>
          <w:rFonts w:ascii="Roboto" w:eastAsia="Times New Roman" w:hAnsi="Roboto" w:cs="Times New Roman"/>
          <w:vanish/>
          <w:color w:val="444444"/>
          <w:sz w:val="21"/>
          <w:szCs w:val="21"/>
          <w:lang w:val="en" w:eastAsia="en-IN"/>
        </w:rPr>
        <w:t xml:space="preserve">: SomeConfig): </w:t>
      </w:r>
      <w:hyperlink r:id="rId195" w:history="1">
        <w:r w:rsidRPr="000C1D36">
          <w:rPr>
            <w:rFonts w:ascii="Roboto" w:eastAsia="Times New Roman" w:hAnsi="Roboto" w:cs="Times New Roman"/>
            <w:vanish/>
            <w:color w:val="444444"/>
            <w:sz w:val="21"/>
            <w:szCs w:val="21"/>
            <w:lang w:val="en" w:eastAsia="en-IN"/>
          </w:rPr>
          <w:t>ModuleWithProviders</w:t>
        </w:r>
      </w:hyperlink>
      <w:r w:rsidRPr="000C1D36">
        <w:rPr>
          <w:rFonts w:ascii="Roboto" w:eastAsia="Times New Roman" w:hAnsi="Roboto" w:cs="Times New Roman"/>
          <w:vanish/>
          <w:color w:val="444444"/>
          <w:sz w:val="21"/>
          <w:szCs w:val="21"/>
          <w:lang w:val="en" w:eastAsia="en-IN"/>
        </w:rPr>
        <w:t xml:space="preserve">&lt;SomeModule&gt; { return { ngModule: SomeModule, providers: [ {provide: SomeConfig, </w:t>
      </w:r>
      <w:hyperlink r:id="rId196" w:anchor="useValue" w:history="1">
        <w:r w:rsidRPr="000C1D36">
          <w:rPr>
            <w:rFonts w:ascii="Roboto" w:eastAsia="Times New Roman" w:hAnsi="Roboto" w:cs="Times New Roman"/>
            <w:vanish/>
            <w:color w:val="444444"/>
            <w:sz w:val="21"/>
            <w:szCs w:val="21"/>
            <w:lang w:val="en" w:eastAsia="en-IN"/>
          </w:rPr>
          <w:t>useValue</w:t>
        </w:r>
      </w:hyperlink>
      <w:r w:rsidRPr="000C1D36">
        <w:rPr>
          <w:rFonts w:ascii="Roboto" w:eastAsia="Times New Roman" w:hAnsi="Roboto" w:cs="Times New Roman"/>
          <w:vanish/>
          <w:color w:val="444444"/>
          <w:sz w:val="21"/>
          <w:szCs w:val="21"/>
          <w:lang w:val="en" w:eastAsia="en-IN"/>
        </w:rPr>
        <w:t xml:space="preserve">: </w:t>
      </w:r>
      <w:hyperlink r:id="rId197" w:anchor="config" w:history="1">
        <w:r w:rsidRPr="000C1D36">
          <w:rPr>
            <w:rFonts w:ascii="Roboto" w:eastAsia="Times New Roman" w:hAnsi="Roboto" w:cs="Times New Roman"/>
            <w:vanish/>
            <w:color w:val="444444"/>
            <w:sz w:val="21"/>
            <w:szCs w:val="21"/>
            <w:lang w:val="en" w:eastAsia="en-IN"/>
          </w:rPr>
          <w:t>config</w:t>
        </w:r>
      </w:hyperlink>
      <w:r w:rsidRPr="000C1D36">
        <w:rPr>
          <w:rFonts w:ascii="Roboto" w:eastAsia="Times New Roman" w:hAnsi="Roboto" w:cs="Times New Roman"/>
          <w:vanish/>
          <w:color w:val="444444"/>
          <w:sz w:val="21"/>
          <w:szCs w:val="21"/>
          <w:lang w:val="en" w:eastAsia="en-IN"/>
        </w:rPr>
        <w:t xml:space="preserve"> } ] }; } } </w:t>
      </w:r>
    </w:p>
    <w:p w14:paraId="04471A54"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36C9C70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75E45DEE"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w:t>
      </w:r>
      <w:proofErr w:type="spellStart"/>
      <w:r w:rsidR="00FE0FCA">
        <w:fldChar w:fldCharType="begin"/>
      </w:r>
      <w:r w:rsidR="00FE0FCA">
        <w:instrText xml:space="preserve"> HYPERLINK "https://angular.io/api/core/NgModule" </w:instrText>
      </w:r>
      <w:r w:rsidR="00FE0FCA">
        <w:fldChar w:fldCharType="separate"/>
      </w:r>
      <w:r w:rsidRPr="000C1D36">
        <w:rPr>
          <w:rFonts w:ascii="Droid Sans Mono" w:eastAsia="Times New Roman" w:hAnsi="Droid Sans Mono" w:cs="Courier New"/>
          <w:color w:val="444444"/>
          <w:sz w:val="21"/>
          <w:szCs w:val="21"/>
          <w:lang w:val="en" w:eastAsia="en-IN"/>
        </w:rPr>
        <w:t>NgModule</w:t>
      </w:r>
      <w:proofErr w:type="spellEnd"/>
      <w:r w:rsidR="00FE0FCA">
        <w:rPr>
          <w:rFonts w:ascii="Droid Sans Mono" w:eastAsia="Times New Roman" w:hAnsi="Droid Sans Mono" w:cs="Courier New"/>
          <w:color w:val="444444"/>
          <w:sz w:val="21"/>
          <w:szCs w:val="21"/>
          <w:lang w:val="en" w:eastAsia="en-IN"/>
        </w:rPr>
        <w:fldChar w:fldCharType="end"/>
      </w:r>
      <w:r w:rsidRPr="000C1D36">
        <w:rPr>
          <w:rFonts w:ascii="Droid Sans Mono" w:eastAsia="Times New Roman" w:hAnsi="Droid Sans Mono" w:cs="Courier New"/>
          <w:color w:val="444444"/>
          <w:sz w:val="18"/>
          <w:szCs w:val="18"/>
          <w:lang w:val="en" w:eastAsia="en-IN"/>
        </w:rPr>
        <w:t>({...})</w:t>
      </w:r>
    </w:p>
    <w:p w14:paraId="54F47B3B"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444444"/>
          <w:sz w:val="18"/>
          <w:szCs w:val="18"/>
          <w:lang w:val="en" w:eastAsia="en-IN"/>
        </w:rPr>
        <w:t>export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class</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444444"/>
          <w:sz w:val="18"/>
          <w:szCs w:val="18"/>
          <w:lang w:val="en" w:eastAsia="en-IN"/>
        </w:rPr>
        <w:t>MyModule</w:t>
      </w:r>
      <w:proofErr w:type="spellEnd"/>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4228655E"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hyperlink r:id="rId198" w:history="1">
        <w:r w:rsidRPr="000C1D36">
          <w:rPr>
            <w:rFonts w:ascii="Droid Sans Mono" w:eastAsia="Times New Roman" w:hAnsi="Droid Sans Mono" w:cs="Courier New"/>
            <w:color w:val="444444"/>
            <w:sz w:val="21"/>
            <w:szCs w:val="21"/>
            <w:lang w:val="en" w:eastAsia="en-IN"/>
          </w:rPr>
          <w:t>static</w:t>
        </w:r>
      </w:hyperlink>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000000"/>
          <w:sz w:val="18"/>
          <w:szCs w:val="18"/>
          <w:lang w:val="en" w:eastAsia="en-IN"/>
        </w:rPr>
        <w:t>forRoot</w:t>
      </w:r>
      <w:proofErr w:type="spellEnd"/>
      <w:r w:rsidRPr="000C1D36">
        <w:rPr>
          <w:rFonts w:ascii="Droid Sans Mono" w:eastAsia="Times New Roman" w:hAnsi="Droid Sans Mono" w:cs="Courier New"/>
          <w:color w:val="444444"/>
          <w:sz w:val="18"/>
          <w:szCs w:val="18"/>
          <w:lang w:val="en" w:eastAsia="en-IN"/>
        </w:rPr>
        <w:t>(</w:t>
      </w:r>
      <w:hyperlink r:id="rId199" w:anchor="config" w:history="1">
        <w:r w:rsidRPr="000C1D36">
          <w:rPr>
            <w:rFonts w:ascii="Droid Sans Mono" w:eastAsia="Times New Roman" w:hAnsi="Droid Sans Mono" w:cs="Courier New"/>
            <w:color w:val="000000"/>
            <w:sz w:val="21"/>
            <w:szCs w:val="21"/>
            <w:lang w:val="en" w:eastAsia="en-IN"/>
          </w:rPr>
          <w:t>config</w:t>
        </w:r>
      </w:hyperlink>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444444"/>
          <w:sz w:val="18"/>
          <w:szCs w:val="18"/>
          <w:lang w:val="en" w:eastAsia="en-IN"/>
        </w:rPr>
        <w:t>SomeConfig</w:t>
      </w:r>
      <w:proofErr w:type="spellEnd"/>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hyperlink r:id="rId200" w:history="1">
        <w:proofErr w:type="spellStart"/>
        <w:r w:rsidRPr="000C1D36">
          <w:rPr>
            <w:rFonts w:ascii="Droid Sans Mono" w:eastAsia="Times New Roman" w:hAnsi="Droid Sans Mono" w:cs="Courier New"/>
            <w:color w:val="444444"/>
            <w:sz w:val="21"/>
            <w:szCs w:val="21"/>
            <w:lang w:val="en" w:eastAsia="en-IN"/>
          </w:rPr>
          <w:t>ModuleWithProviders</w:t>
        </w:r>
        <w:proofErr w:type="spellEnd"/>
      </w:hyperlink>
      <w:r w:rsidRPr="000C1D36">
        <w:rPr>
          <w:rFonts w:ascii="Droid Sans Mono" w:eastAsia="Times New Roman" w:hAnsi="Droid Sans Mono" w:cs="Courier New"/>
          <w:color w:val="444444"/>
          <w:sz w:val="18"/>
          <w:szCs w:val="18"/>
          <w:lang w:val="en" w:eastAsia="en-IN"/>
        </w:rPr>
        <w:t>&lt;</w:t>
      </w:r>
      <w:proofErr w:type="spellStart"/>
      <w:r w:rsidRPr="000C1D36">
        <w:rPr>
          <w:rFonts w:ascii="Droid Sans Mono" w:eastAsia="Times New Roman" w:hAnsi="Droid Sans Mono" w:cs="Courier New"/>
          <w:color w:val="444444"/>
          <w:sz w:val="18"/>
          <w:szCs w:val="18"/>
          <w:lang w:val="en" w:eastAsia="en-IN"/>
        </w:rPr>
        <w:t>SomeModule</w:t>
      </w:r>
      <w:proofErr w:type="spellEnd"/>
      <w:r w:rsidRPr="000C1D36">
        <w:rPr>
          <w:rFonts w:ascii="Droid Sans Mono" w:eastAsia="Times New Roman" w:hAnsi="Droid Sans Mono" w:cs="Courier New"/>
          <w:color w:val="444444"/>
          <w:sz w:val="18"/>
          <w:szCs w:val="18"/>
          <w:lang w:val="en" w:eastAsia="en-IN"/>
        </w:rPr>
        <w:t>&gt;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22C5A64F"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return</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1389F267"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000000"/>
          <w:sz w:val="18"/>
          <w:szCs w:val="18"/>
          <w:lang w:val="en" w:eastAsia="en-IN"/>
        </w:rPr>
        <w:t>ngModule</w:t>
      </w:r>
      <w:proofErr w:type="spellEnd"/>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444444"/>
          <w:sz w:val="18"/>
          <w:szCs w:val="18"/>
          <w:lang w:val="en" w:eastAsia="en-IN"/>
        </w:rPr>
        <w:t>SomeModule</w:t>
      </w:r>
      <w:proofErr w:type="spellEnd"/>
      <w:r w:rsidRPr="000C1D36">
        <w:rPr>
          <w:rFonts w:ascii="Droid Sans Mono" w:eastAsia="Times New Roman" w:hAnsi="Droid Sans Mono" w:cs="Courier New"/>
          <w:color w:val="444444"/>
          <w:sz w:val="18"/>
          <w:szCs w:val="18"/>
          <w:lang w:val="en" w:eastAsia="en-IN"/>
        </w:rPr>
        <w:t>,</w:t>
      </w:r>
    </w:p>
    <w:p w14:paraId="2E251AC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providers</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608046F0"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provide</w:t>
      </w:r>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proofErr w:type="spellStart"/>
      <w:r w:rsidRPr="000C1D36">
        <w:rPr>
          <w:rFonts w:ascii="Droid Sans Mono" w:eastAsia="Times New Roman" w:hAnsi="Droid Sans Mono" w:cs="Courier New"/>
          <w:color w:val="444444"/>
          <w:sz w:val="18"/>
          <w:szCs w:val="18"/>
          <w:lang w:val="en" w:eastAsia="en-IN"/>
        </w:rPr>
        <w:t>SomeConfig</w:t>
      </w:r>
      <w:proofErr w:type="spellEnd"/>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hyperlink r:id="rId201" w:anchor="useValue" w:history="1">
        <w:proofErr w:type="spellStart"/>
        <w:r w:rsidRPr="000C1D36">
          <w:rPr>
            <w:rFonts w:ascii="Droid Sans Mono" w:eastAsia="Times New Roman" w:hAnsi="Droid Sans Mono" w:cs="Courier New"/>
            <w:color w:val="000000"/>
            <w:sz w:val="21"/>
            <w:szCs w:val="21"/>
            <w:lang w:val="en" w:eastAsia="en-IN"/>
          </w:rPr>
          <w:t>useValue</w:t>
        </w:r>
        <w:proofErr w:type="spellEnd"/>
      </w:hyperlink>
      <w:r w:rsidRPr="000C1D36">
        <w:rPr>
          <w:rFonts w:ascii="Droid Sans Mono" w:eastAsia="Times New Roman" w:hAnsi="Droid Sans Mono" w:cs="Courier New"/>
          <w:color w:val="444444"/>
          <w:sz w:val="18"/>
          <w:szCs w:val="18"/>
          <w:lang w:val="en" w:eastAsia="en-IN"/>
        </w:rPr>
        <w:t>:</w:t>
      </w:r>
      <w:r w:rsidRPr="000C1D36">
        <w:rPr>
          <w:rFonts w:ascii="Droid Sans Mono" w:eastAsia="Times New Roman" w:hAnsi="Droid Sans Mono" w:cs="Courier New"/>
          <w:color w:val="000000"/>
          <w:sz w:val="18"/>
          <w:szCs w:val="18"/>
          <w:lang w:val="en" w:eastAsia="en-IN"/>
        </w:rPr>
        <w:t xml:space="preserve"> </w:t>
      </w:r>
      <w:hyperlink r:id="rId202" w:anchor="config" w:history="1">
        <w:r w:rsidRPr="000C1D36">
          <w:rPr>
            <w:rFonts w:ascii="Droid Sans Mono" w:eastAsia="Times New Roman" w:hAnsi="Droid Sans Mono" w:cs="Courier New"/>
            <w:color w:val="000000"/>
            <w:sz w:val="21"/>
            <w:szCs w:val="21"/>
            <w:lang w:val="en" w:eastAsia="en-IN"/>
          </w:rPr>
          <w:t>config</w:t>
        </w:r>
      </w:hyperlink>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342E4373"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6DDE5995"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061F9BEC"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05AD6AB4"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Droid Sans Mono" w:eastAsia="Times New Roman" w:hAnsi="Droid Sans Mono" w:cs="Courier New"/>
          <w:color w:val="444444"/>
          <w:sz w:val="18"/>
          <w:szCs w:val="18"/>
          <w:lang w:val="en" w:eastAsia="en-IN"/>
        </w:rPr>
        <w:t>}</w:t>
      </w:r>
    </w:p>
    <w:p w14:paraId="68E3372E"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lastRenderedPageBreak/>
        <w:t xml:space="preserve">    </w:t>
      </w:r>
    </w:p>
    <w:p w14:paraId="6FC8DDF6"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Droid Sans Mono" w:eastAsia="Times New Roman" w:hAnsi="Droid Sans Mono" w:cs="Courier New"/>
          <w:color w:val="444444"/>
          <w:sz w:val="27"/>
          <w:szCs w:val="27"/>
          <w:lang w:val="en" w:eastAsia="en-IN"/>
        </w:rPr>
        <w:t>esm5</w:t>
      </w:r>
      <w:r w:rsidRPr="000C1D36">
        <w:rPr>
          <w:rFonts w:ascii="Roboto" w:eastAsia="Times New Roman" w:hAnsi="Roboto" w:cs="Times New Roman"/>
          <w:color w:val="333333"/>
          <w:sz w:val="30"/>
          <w:szCs w:val="30"/>
          <w:lang w:val="en" w:eastAsia="en-IN"/>
        </w:rPr>
        <w:t xml:space="preserve"> and </w:t>
      </w:r>
      <w:r w:rsidRPr="000C1D36">
        <w:rPr>
          <w:rFonts w:ascii="Droid Sans Mono" w:eastAsia="Times New Roman" w:hAnsi="Droid Sans Mono" w:cs="Courier New"/>
          <w:color w:val="444444"/>
          <w:sz w:val="27"/>
          <w:szCs w:val="27"/>
          <w:lang w:val="en" w:eastAsia="en-IN"/>
        </w:rPr>
        <w:t>fesm5</w:t>
      </w:r>
      <w:r w:rsidRPr="000C1D36">
        <w:rPr>
          <w:rFonts w:ascii="Roboto" w:eastAsia="Times New Roman" w:hAnsi="Roboto" w:cs="Times New Roman"/>
          <w:color w:val="333333"/>
          <w:sz w:val="30"/>
          <w:szCs w:val="30"/>
          <w:lang w:val="en" w:eastAsia="en-IN"/>
        </w:rPr>
        <w:t xml:space="preserve"> code formats in @angular/* </w:t>
      </w:r>
      <w:proofErr w:type="spellStart"/>
      <w:r w:rsidRPr="000C1D36">
        <w:rPr>
          <w:rFonts w:ascii="Roboto" w:eastAsia="Times New Roman" w:hAnsi="Roboto" w:cs="Times New Roman"/>
          <w:color w:val="333333"/>
          <w:sz w:val="30"/>
          <w:szCs w:val="30"/>
          <w:lang w:val="en" w:eastAsia="en-IN"/>
        </w:rPr>
        <w:t>npm</w:t>
      </w:r>
      <w:proofErr w:type="spellEnd"/>
      <w:r w:rsidRPr="000C1D36">
        <w:rPr>
          <w:rFonts w:ascii="Roboto" w:eastAsia="Times New Roman" w:hAnsi="Roboto" w:cs="Times New Roman"/>
          <w:color w:val="333333"/>
          <w:sz w:val="30"/>
          <w:szCs w:val="30"/>
          <w:lang w:val="en" w:eastAsia="en-IN"/>
        </w:rPr>
        <w:t xml:space="preserve"> </w:t>
      </w:r>
      <w:proofErr w:type="spellStart"/>
      <w:r w:rsidRPr="000C1D36">
        <w:rPr>
          <w:rFonts w:ascii="Roboto" w:eastAsia="Times New Roman" w:hAnsi="Roboto" w:cs="Times New Roman"/>
          <w:color w:val="333333"/>
          <w:sz w:val="30"/>
          <w:szCs w:val="30"/>
          <w:lang w:val="en" w:eastAsia="en-IN"/>
        </w:rPr>
        <w:t>packages</w:t>
      </w:r>
      <w:hyperlink r:id="rId203" w:anchor="esm5-and-fesm5-code-formats-in-angular-npm-packages"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07F8290C"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As of Angular v8, the CLI primarily consumes the </w:t>
      </w:r>
      <w:r w:rsidRPr="000C1D36">
        <w:rPr>
          <w:rFonts w:ascii="Droid Sans Mono" w:eastAsia="Times New Roman" w:hAnsi="Droid Sans Mono" w:cs="Courier New"/>
          <w:color w:val="444444"/>
          <w:sz w:val="19"/>
          <w:szCs w:val="19"/>
          <w:lang w:val="en" w:eastAsia="en-IN"/>
        </w:rPr>
        <w:t>fesm2015</w:t>
      </w:r>
      <w:r w:rsidRPr="000C1D36">
        <w:rPr>
          <w:rFonts w:ascii="Roboto" w:eastAsia="Times New Roman" w:hAnsi="Roboto" w:cs="Times New Roman"/>
          <w:color w:val="444444"/>
          <w:sz w:val="21"/>
          <w:szCs w:val="21"/>
          <w:lang w:val="en" w:eastAsia="en-IN"/>
        </w:rPr>
        <w:t xml:space="preserve"> variant of the code distributed via </w:t>
      </w:r>
      <w:r w:rsidRPr="000C1D36">
        <w:rPr>
          <w:rFonts w:ascii="Droid Sans Mono" w:eastAsia="Times New Roman" w:hAnsi="Droid Sans Mono" w:cs="Courier New"/>
          <w:color w:val="444444"/>
          <w:sz w:val="19"/>
          <w:szCs w:val="19"/>
          <w:lang w:val="en" w:eastAsia="en-IN"/>
        </w:rPr>
        <w:t>@angular/*</w:t>
      </w:r>
      <w:r w:rsidRPr="000C1D36">
        <w:rPr>
          <w:rFonts w:ascii="Roboto" w:eastAsia="Times New Roman" w:hAnsi="Roboto" w:cs="Times New Roman"/>
          <w:color w:val="444444"/>
          <w:sz w:val="21"/>
          <w:szCs w:val="21"/>
          <w:lang w:val="en" w:eastAsia="en-IN"/>
        </w:rPr>
        <w:t xml:space="preserve"> </w:t>
      </w:r>
      <w:proofErr w:type="spellStart"/>
      <w:r w:rsidRPr="000C1D36">
        <w:rPr>
          <w:rFonts w:ascii="Roboto" w:eastAsia="Times New Roman" w:hAnsi="Roboto" w:cs="Times New Roman"/>
          <w:color w:val="444444"/>
          <w:sz w:val="21"/>
          <w:szCs w:val="21"/>
          <w:lang w:val="en" w:eastAsia="en-IN"/>
        </w:rPr>
        <w:t>npm</w:t>
      </w:r>
      <w:proofErr w:type="spellEnd"/>
      <w:r w:rsidRPr="000C1D36">
        <w:rPr>
          <w:rFonts w:ascii="Roboto" w:eastAsia="Times New Roman" w:hAnsi="Roboto" w:cs="Times New Roman"/>
          <w:color w:val="444444"/>
          <w:sz w:val="21"/>
          <w:szCs w:val="21"/>
          <w:lang w:val="en" w:eastAsia="en-IN"/>
        </w:rPr>
        <w:t xml:space="preserve"> packages. This renders the </w:t>
      </w:r>
      <w:r w:rsidRPr="000C1D36">
        <w:rPr>
          <w:rFonts w:ascii="Droid Sans Mono" w:eastAsia="Times New Roman" w:hAnsi="Droid Sans Mono" w:cs="Courier New"/>
          <w:color w:val="444444"/>
          <w:sz w:val="19"/>
          <w:szCs w:val="19"/>
          <w:lang w:val="en" w:eastAsia="en-IN"/>
        </w:rPr>
        <w:t>esm5</w:t>
      </w:r>
      <w:r w:rsidRPr="000C1D36">
        <w:rPr>
          <w:rFonts w:ascii="Roboto" w:eastAsia="Times New Roman" w:hAnsi="Roboto" w:cs="Times New Roman"/>
          <w:color w:val="444444"/>
          <w:sz w:val="21"/>
          <w:szCs w:val="21"/>
          <w:lang w:val="en" w:eastAsia="en-IN"/>
        </w:rPr>
        <w:t xml:space="preserve"> and </w:t>
      </w:r>
      <w:r w:rsidRPr="000C1D36">
        <w:rPr>
          <w:rFonts w:ascii="Droid Sans Mono" w:eastAsia="Times New Roman" w:hAnsi="Droid Sans Mono" w:cs="Courier New"/>
          <w:color w:val="444444"/>
          <w:sz w:val="19"/>
          <w:szCs w:val="19"/>
          <w:lang w:val="en" w:eastAsia="en-IN"/>
        </w:rPr>
        <w:t>fesm5</w:t>
      </w:r>
      <w:r w:rsidRPr="000C1D36">
        <w:rPr>
          <w:rFonts w:ascii="Roboto" w:eastAsia="Times New Roman" w:hAnsi="Roboto" w:cs="Times New Roman"/>
          <w:color w:val="444444"/>
          <w:sz w:val="21"/>
          <w:szCs w:val="21"/>
          <w:lang w:val="en" w:eastAsia="en-IN"/>
        </w:rPr>
        <w:t xml:space="preserve"> distributions obsolete and unnecessary, adding bloat to the package size and slowing down </w:t>
      </w:r>
      <w:proofErr w:type="spellStart"/>
      <w:r w:rsidRPr="000C1D36">
        <w:rPr>
          <w:rFonts w:ascii="Roboto" w:eastAsia="Times New Roman" w:hAnsi="Roboto" w:cs="Times New Roman"/>
          <w:color w:val="444444"/>
          <w:sz w:val="21"/>
          <w:szCs w:val="21"/>
          <w:lang w:val="en" w:eastAsia="en-IN"/>
        </w:rPr>
        <w:t>npm</w:t>
      </w:r>
      <w:proofErr w:type="spellEnd"/>
      <w:r w:rsidRPr="000C1D36">
        <w:rPr>
          <w:rFonts w:ascii="Roboto" w:eastAsia="Times New Roman" w:hAnsi="Roboto" w:cs="Times New Roman"/>
          <w:color w:val="444444"/>
          <w:sz w:val="21"/>
          <w:szCs w:val="21"/>
          <w:lang w:val="en" w:eastAsia="en-IN"/>
        </w:rPr>
        <w:t xml:space="preserve"> installations.</w:t>
      </w:r>
    </w:p>
    <w:p w14:paraId="564B5C71"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The future removal of this distribution will have no impact on CLI users, unless they modified their build configuration to explicitly consume these code distributions.</w:t>
      </w:r>
    </w:p>
    <w:p w14:paraId="242645E7"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Any application still relying on the </w:t>
      </w:r>
      <w:r w:rsidRPr="000C1D36">
        <w:rPr>
          <w:rFonts w:ascii="Droid Sans Mono" w:eastAsia="Times New Roman" w:hAnsi="Droid Sans Mono" w:cs="Courier New"/>
          <w:color w:val="444444"/>
          <w:sz w:val="19"/>
          <w:szCs w:val="19"/>
          <w:lang w:val="en" w:eastAsia="en-IN"/>
        </w:rPr>
        <w:t>esm5</w:t>
      </w:r>
      <w:r w:rsidRPr="000C1D36">
        <w:rPr>
          <w:rFonts w:ascii="Roboto" w:eastAsia="Times New Roman" w:hAnsi="Roboto" w:cs="Times New Roman"/>
          <w:color w:val="444444"/>
          <w:sz w:val="21"/>
          <w:szCs w:val="21"/>
          <w:lang w:val="en" w:eastAsia="en-IN"/>
        </w:rPr>
        <w:t xml:space="preserve"> and </w:t>
      </w:r>
      <w:r w:rsidRPr="000C1D36">
        <w:rPr>
          <w:rFonts w:ascii="Droid Sans Mono" w:eastAsia="Times New Roman" w:hAnsi="Droid Sans Mono" w:cs="Courier New"/>
          <w:color w:val="444444"/>
          <w:sz w:val="19"/>
          <w:szCs w:val="19"/>
          <w:lang w:val="en" w:eastAsia="en-IN"/>
        </w:rPr>
        <w:t>fesm5</w:t>
      </w:r>
      <w:r w:rsidRPr="000C1D36">
        <w:rPr>
          <w:rFonts w:ascii="Roboto" w:eastAsia="Times New Roman" w:hAnsi="Roboto" w:cs="Times New Roman"/>
          <w:color w:val="444444"/>
          <w:sz w:val="21"/>
          <w:szCs w:val="21"/>
          <w:lang w:val="en" w:eastAsia="en-IN"/>
        </w:rPr>
        <w:t xml:space="preserve"> as the input to its build system will need to ensure that the build pipeline is capable of accepting JavaScript code conforming to ECMAScript 2015 (ES2015) language specification.</w:t>
      </w:r>
    </w:p>
    <w:p w14:paraId="6B546324"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Note that this change doesn't make existing libraries distributed in this format incompatible with the Angular CLI. The CLI will fall back and consume libraries in less desirable formats if others are not available. However, we do recommend that libraries ship their code in ES2015 format in order to make builds faster and build output smaller.</w:t>
      </w:r>
    </w:p>
    <w:p w14:paraId="1F6C4D13"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In practical terms, the </w:t>
      </w:r>
      <w:proofErr w:type="spellStart"/>
      <w:proofErr w:type="gramStart"/>
      <w:r w:rsidRPr="000C1D36">
        <w:rPr>
          <w:rFonts w:ascii="Droid Sans Mono" w:eastAsia="Times New Roman" w:hAnsi="Droid Sans Mono" w:cs="Courier New"/>
          <w:color w:val="444444"/>
          <w:sz w:val="19"/>
          <w:szCs w:val="19"/>
          <w:lang w:val="en" w:eastAsia="en-IN"/>
        </w:rPr>
        <w:t>package.json</w:t>
      </w:r>
      <w:proofErr w:type="spellEnd"/>
      <w:proofErr w:type="gramEnd"/>
      <w:r w:rsidRPr="000C1D36">
        <w:rPr>
          <w:rFonts w:ascii="Roboto" w:eastAsia="Times New Roman" w:hAnsi="Roboto" w:cs="Times New Roman"/>
          <w:color w:val="444444"/>
          <w:sz w:val="21"/>
          <w:szCs w:val="21"/>
          <w:lang w:val="en" w:eastAsia="en-IN"/>
        </w:rPr>
        <w:t xml:space="preserve"> of all </w:t>
      </w:r>
      <w:r w:rsidRPr="000C1D36">
        <w:rPr>
          <w:rFonts w:ascii="Droid Sans Mono" w:eastAsia="Times New Roman" w:hAnsi="Droid Sans Mono" w:cs="Courier New"/>
          <w:color w:val="444444"/>
          <w:sz w:val="19"/>
          <w:szCs w:val="19"/>
          <w:lang w:val="en" w:eastAsia="en-IN"/>
        </w:rPr>
        <w:t>@angular</w:t>
      </w:r>
      <w:r w:rsidRPr="000C1D36">
        <w:rPr>
          <w:rFonts w:ascii="Roboto" w:eastAsia="Times New Roman" w:hAnsi="Roboto" w:cs="Times New Roman"/>
          <w:color w:val="444444"/>
          <w:sz w:val="21"/>
          <w:szCs w:val="21"/>
          <w:lang w:val="en" w:eastAsia="en-IN"/>
        </w:rPr>
        <w:t xml:space="preserve"> packages will change in the following way:</w:t>
      </w:r>
    </w:p>
    <w:p w14:paraId="18D58215"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Before:</w:t>
      </w:r>
    </w:p>
    <w:p w14:paraId="51EC319A"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 xml:space="preserve">{ "name": "@angular/core", "version": "9.0.0", "main": "./bundles/core.umd.js", "module": "./fesm5/core.js", "es2015": "./fesm2015/core.js", "esm5": "./esm5/core.js", "esm2015": "./esm2015/core.js", "fesm5": "./fesm5/core.js", "fesm2015": "./fesm2015/core.js", ... } </w:t>
      </w:r>
    </w:p>
    <w:p w14:paraId="6D37AFD8"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0C61D594"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204B35A8"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w:t>
      </w:r>
    </w:p>
    <w:p w14:paraId="00562BED"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"name":</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"@angular/core",</w:t>
      </w:r>
    </w:p>
    <w:p w14:paraId="04DFD7ED"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"version":</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"9.0.0",</w:t>
      </w:r>
    </w:p>
    <w:p w14:paraId="1A6B54C0"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"main":</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"./bundles/core.umd.js",</w:t>
      </w:r>
    </w:p>
    <w:p w14:paraId="229F0DB3"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"module":</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"./fesm5/core.js",</w:t>
      </w:r>
    </w:p>
    <w:p w14:paraId="4ADD454F"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"es2015":</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"./fesm2015/core.js",</w:t>
      </w:r>
    </w:p>
    <w:p w14:paraId="25B8CF84"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"esm5":</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"./esm5/core.js",</w:t>
      </w:r>
    </w:p>
    <w:p w14:paraId="3DFDB4A6"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"esm2015":</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"./esm2015/core.js",</w:t>
      </w:r>
    </w:p>
    <w:p w14:paraId="490818E6"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"fesm5":</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"./fesm5/core.js",</w:t>
      </w:r>
    </w:p>
    <w:p w14:paraId="56B00C2A"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"fesm2015":</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"./fesm2015/core.js",</w:t>
      </w:r>
    </w:p>
    <w:p w14:paraId="3ACF9494"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w:t>
      </w:r>
    </w:p>
    <w:p w14:paraId="4883CC21"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Droid Sans Mono" w:eastAsia="Times New Roman" w:hAnsi="Droid Sans Mono" w:cs="Courier New"/>
          <w:color w:val="444444"/>
          <w:sz w:val="18"/>
          <w:szCs w:val="18"/>
          <w:lang w:val="en" w:eastAsia="en-IN"/>
        </w:rPr>
        <w:t>}</w:t>
      </w:r>
    </w:p>
    <w:p w14:paraId="033AEA14"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0632BDD0"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After:</w:t>
      </w:r>
    </w:p>
    <w:p w14:paraId="63A87F0C"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r w:rsidRPr="000C1D36">
        <w:rPr>
          <w:rFonts w:ascii="Roboto" w:eastAsia="Times New Roman" w:hAnsi="Roboto" w:cs="Times New Roman"/>
          <w:vanish/>
          <w:color w:val="444444"/>
          <w:sz w:val="21"/>
          <w:szCs w:val="21"/>
          <w:lang w:val="en" w:eastAsia="en-IN"/>
        </w:rPr>
        <w:t xml:space="preserve">{ "name": "@angular/core", "version": "10.0.0", "main": "./bundles/core.umd.js", "module": "./fesm2015/core.js", "es2015": "./fesm2015/core.js", "esm2015": "./esm2015/core.js", "fesm2015": "./fesm2015/core.js", ... } </w:t>
      </w:r>
    </w:p>
    <w:p w14:paraId="521EDFD1"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roofErr w:type="spellStart"/>
      <w:r w:rsidRPr="000C1D36">
        <w:rPr>
          <w:rFonts w:ascii="Courier New" w:eastAsia="Times New Roman" w:hAnsi="Courier New" w:cs="Courier New"/>
          <w:color w:val="444444"/>
          <w:sz w:val="20"/>
          <w:szCs w:val="20"/>
          <w:lang w:val="en" w:eastAsia="en-IN"/>
        </w:rPr>
        <w:t>content_copy</w:t>
      </w:r>
      <w:proofErr w:type="spellEnd"/>
    </w:p>
    <w:p w14:paraId="057D3822"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2FDF36B6"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Courier New" w:eastAsia="Times New Roman" w:hAnsi="Courier New" w:cs="Courier New"/>
          <w:color w:val="444444"/>
          <w:sz w:val="20"/>
          <w:szCs w:val="20"/>
          <w:lang w:val="en" w:eastAsia="en-IN"/>
        </w:rPr>
        <w:t xml:space="preserve">      </w:t>
      </w:r>
      <w:r w:rsidRPr="000C1D36">
        <w:rPr>
          <w:rFonts w:ascii="Droid Sans Mono" w:eastAsia="Times New Roman" w:hAnsi="Droid Sans Mono" w:cs="Courier New"/>
          <w:color w:val="444444"/>
          <w:sz w:val="18"/>
          <w:szCs w:val="18"/>
          <w:lang w:val="en" w:eastAsia="en-IN"/>
        </w:rPr>
        <w:t>{</w:t>
      </w:r>
    </w:p>
    <w:p w14:paraId="2142AD19"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"name":</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"@angular/core",</w:t>
      </w:r>
    </w:p>
    <w:p w14:paraId="15F76EC7"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"version":</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"10.0.0",</w:t>
      </w:r>
    </w:p>
    <w:p w14:paraId="506181D6"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"main":</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"./bundles/core.umd.js",</w:t>
      </w:r>
    </w:p>
    <w:p w14:paraId="47BEDBC3"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"module":</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"./fesm2015/core.js",</w:t>
      </w:r>
    </w:p>
    <w:p w14:paraId="0001ACB3"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"es2015":</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"./fesm2015/core.js",</w:t>
      </w:r>
    </w:p>
    <w:p w14:paraId="5B4AEEDF"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"esm2015":</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"./esm2015/core.js",</w:t>
      </w:r>
    </w:p>
    <w:p w14:paraId="64BAC26B"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"fesm2015":</w:t>
      </w:r>
      <w:r w:rsidRPr="000C1D36">
        <w:rPr>
          <w:rFonts w:ascii="Droid Sans Mono" w:eastAsia="Times New Roman" w:hAnsi="Droid Sans Mono" w:cs="Courier New"/>
          <w:color w:val="000000"/>
          <w:sz w:val="18"/>
          <w:szCs w:val="18"/>
          <w:lang w:val="en" w:eastAsia="en-IN"/>
        </w:rPr>
        <w:t xml:space="preserve"> </w:t>
      </w:r>
      <w:r w:rsidRPr="000C1D36">
        <w:rPr>
          <w:rFonts w:ascii="Droid Sans Mono" w:eastAsia="Times New Roman" w:hAnsi="Droid Sans Mono" w:cs="Courier New"/>
          <w:color w:val="444444"/>
          <w:sz w:val="18"/>
          <w:szCs w:val="18"/>
          <w:lang w:val="en" w:eastAsia="en-IN"/>
        </w:rPr>
        <w:t>"./fesm2015/core.js",</w:t>
      </w:r>
    </w:p>
    <w:p w14:paraId="6BC16FAA"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color w:val="000000"/>
          <w:sz w:val="18"/>
          <w:szCs w:val="18"/>
          <w:lang w:val="en" w:eastAsia="en-IN"/>
        </w:rPr>
      </w:pPr>
      <w:r w:rsidRPr="000C1D36">
        <w:rPr>
          <w:rFonts w:ascii="Droid Sans Mono" w:eastAsia="Times New Roman" w:hAnsi="Droid Sans Mono" w:cs="Courier New"/>
          <w:color w:val="000000"/>
          <w:sz w:val="18"/>
          <w:szCs w:val="18"/>
          <w:lang w:val="en" w:eastAsia="en-IN"/>
        </w:rPr>
        <w:lastRenderedPageBreak/>
        <w:t xml:space="preserve">  </w:t>
      </w:r>
      <w:r w:rsidRPr="000C1D36">
        <w:rPr>
          <w:rFonts w:ascii="Droid Sans Mono" w:eastAsia="Times New Roman" w:hAnsi="Droid Sans Mono" w:cs="Courier New"/>
          <w:color w:val="444444"/>
          <w:sz w:val="18"/>
          <w:szCs w:val="18"/>
          <w:lang w:val="en" w:eastAsia="en-IN"/>
        </w:rPr>
        <w:t>...</w:t>
      </w:r>
    </w:p>
    <w:p w14:paraId="76E5C311"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Droid Sans Mono" w:eastAsia="Times New Roman" w:hAnsi="Droid Sans Mono" w:cs="Courier New"/>
          <w:color w:val="444444"/>
          <w:sz w:val="18"/>
          <w:szCs w:val="18"/>
          <w:lang w:val="en" w:eastAsia="en-IN"/>
        </w:rPr>
        <w:t>}</w:t>
      </w:r>
    </w:p>
    <w:p w14:paraId="67795C2F" w14:textId="77777777" w:rsidR="000C1D36" w:rsidRPr="000C1D36" w:rsidRDefault="000C1D36" w:rsidP="000C1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 w:eastAsia="en-IN"/>
        </w:rPr>
      </w:pPr>
      <w:r w:rsidRPr="000C1D36">
        <w:rPr>
          <w:rFonts w:ascii="Courier New" w:eastAsia="Times New Roman" w:hAnsi="Courier New" w:cs="Courier New"/>
          <w:color w:val="444444"/>
          <w:sz w:val="20"/>
          <w:szCs w:val="20"/>
          <w:lang w:val="en" w:eastAsia="en-IN"/>
        </w:rPr>
        <w:t xml:space="preserve">    </w:t>
      </w:r>
    </w:p>
    <w:p w14:paraId="35D25E67"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For more information about the </w:t>
      </w:r>
      <w:proofErr w:type="spellStart"/>
      <w:r w:rsidRPr="000C1D36">
        <w:rPr>
          <w:rFonts w:ascii="Roboto" w:eastAsia="Times New Roman" w:hAnsi="Roboto" w:cs="Times New Roman"/>
          <w:color w:val="444444"/>
          <w:sz w:val="21"/>
          <w:szCs w:val="21"/>
          <w:lang w:val="en" w:eastAsia="en-IN"/>
        </w:rPr>
        <w:t>npm</w:t>
      </w:r>
      <w:proofErr w:type="spellEnd"/>
      <w:r w:rsidRPr="000C1D36">
        <w:rPr>
          <w:rFonts w:ascii="Roboto" w:eastAsia="Times New Roman" w:hAnsi="Roboto" w:cs="Times New Roman"/>
          <w:color w:val="444444"/>
          <w:sz w:val="21"/>
          <w:szCs w:val="21"/>
          <w:lang w:val="en" w:eastAsia="en-IN"/>
        </w:rPr>
        <w:t xml:space="preserve"> package format, see the </w:t>
      </w:r>
      <w:hyperlink r:id="rId204" w:history="1">
        <w:r w:rsidRPr="000C1D36">
          <w:rPr>
            <w:rFonts w:ascii="Roboto" w:eastAsia="Times New Roman" w:hAnsi="Roboto" w:cs="Times New Roman"/>
            <w:color w:val="444444"/>
            <w:sz w:val="21"/>
            <w:szCs w:val="21"/>
            <w:lang w:val="en" w:eastAsia="en-IN"/>
          </w:rPr>
          <w:t>Angular Package Format spec</w:t>
        </w:r>
      </w:hyperlink>
      <w:r w:rsidRPr="000C1D36">
        <w:rPr>
          <w:rFonts w:ascii="Roboto" w:eastAsia="Times New Roman" w:hAnsi="Roboto" w:cs="Times New Roman"/>
          <w:color w:val="444444"/>
          <w:sz w:val="21"/>
          <w:szCs w:val="21"/>
          <w:lang w:val="en" w:eastAsia="en-IN"/>
        </w:rPr>
        <w:t>.</w:t>
      </w:r>
    </w:p>
    <w:p w14:paraId="627C5B66" w14:textId="77777777" w:rsidR="000C1D36" w:rsidRPr="000C1D36" w:rsidRDefault="000C1D36" w:rsidP="000C1D36">
      <w:pPr>
        <w:shd w:val="clear" w:color="auto" w:fill="FFFFFF"/>
        <w:spacing w:before="480" w:after="360" w:line="240" w:lineRule="auto"/>
        <w:outlineLvl w:val="1"/>
        <w:rPr>
          <w:rFonts w:ascii="Roboto" w:eastAsia="Times New Roman" w:hAnsi="Roboto" w:cs="Times New Roman"/>
          <w:color w:val="333333"/>
          <w:sz w:val="33"/>
          <w:szCs w:val="33"/>
          <w:lang w:val="en" w:eastAsia="en-IN"/>
        </w:rPr>
      </w:pPr>
      <w:r w:rsidRPr="000C1D36">
        <w:rPr>
          <w:rFonts w:ascii="Roboto" w:eastAsia="Times New Roman" w:hAnsi="Roboto" w:cs="Times New Roman"/>
          <w:color w:val="333333"/>
          <w:sz w:val="33"/>
          <w:szCs w:val="33"/>
          <w:lang w:val="en" w:eastAsia="en-IN"/>
        </w:rPr>
        <w:t xml:space="preserve">Removed </w:t>
      </w:r>
      <w:proofErr w:type="spellStart"/>
      <w:r w:rsidRPr="000C1D36">
        <w:rPr>
          <w:rFonts w:ascii="Roboto" w:eastAsia="Times New Roman" w:hAnsi="Roboto" w:cs="Times New Roman"/>
          <w:color w:val="333333"/>
          <w:sz w:val="33"/>
          <w:szCs w:val="33"/>
          <w:lang w:val="en" w:eastAsia="en-IN"/>
        </w:rPr>
        <w:t>APIs</w:t>
      </w:r>
      <w:hyperlink r:id="rId205" w:anchor="removed-apis"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57CB4AEB"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The following APIs have been removed starting with version 9.0.0*: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4"/>
        <w:gridCol w:w="2833"/>
        <w:gridCol w:w="2071"/>
        <w:gridCol w:w="1938"/>
      </w:tblGrid>
      <w:tr w:rsidR="000C1D36" w:rsidRPr="000C1D36" w14:paraId="612E9CD5" w14:textId="77777777" w:rsidTr="000C1D36">
        <w:trPr>
          <w:tblHeader/>
        </w:trPr>
        <w:tc>
          <w:tcPr>
            <w:tcW w:w="0" w:type="auto"/>
            <w:shd w:val="clear" w:color="auto" w:fill="FFFFFF"/>
            <w:tcMar>
              <w:top w:w="195" w:type="dxa"/>
              <w:left w:w="480" w:type="dxa"/>
              <w:bottom w:w="195" w:type="dxa"/>
              <w:right w:w="480" w:type="dxa"/>
            </w:tcMar>
            <w:vAlign w:val="center"/>
            <w:hideMark/>
          </w:tcPr>
          <w:p w14:paraId="2D0604AB"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Package</w:t>
            </w:r>
          </w:p>
        </w:tc>
        <w:tc>
          <w:tcPr>
            <w:tcW w:w="0" w:type="auto"/>
            <w:shd w:val="clear" w:color="auto" w:fill="FFFFFF"/>
            <w:tcMar>
              <w:top w:w="195" w:type="dxa"/>
              <w:left w:w="480" w:type="dxa"/>
              <w:bottom w:w="195" w:type="dxa"/>
              <w:right w:w="480" w:type="dxa"/>
            </w:tcMar>
            <w:vAlign w:val="center"/>
            <w:hideMark/>
          </w:tcPr>
          <w:p w14:paraId="5AEDF228"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API</w:t>
            </w:r>
          </w:p>
        </w:tc>
        <w:tc>
          <w:tcPr>
            <w:tcW w:w="0" w:type="auto"/>
            <w:shd w:val="clear" w:color="auto" w:fill="FFFFFF"/>
            <w:tcMar>
              <w:top w:w="195" w:type="dxa"/>
              <w:left w:w="480" w:type="dxa"/>
              <w:bottom w:w="195" w:type="dxa"/>
              <w:right w:w="480" w:type="dxa"/>
            </w:tcMar>
            <w:vAlign w:val="center"/>
            <w:hideMark/>
          </w:tcPr>
          <w:p w14:paraId="756FC0CB"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Replacement</w:t>
            </w:r>
          </w:p>
        </w:tc>
        <w:tc>
          <w:tcPr>
            <w:tcW w:w="0" w:type="auto"/>
            <w:shd w:val="clear" w:color="auto" w:fill="FFFFFF"/>
            <w:tcMar>
              <w:top w:w="195" w:type="dxa"/>
              <w:left w:w="480" w:type="dxa"/>
              <w:bottom w:w="195" w:type="dxa"/>
              <w:right w:w="480" w:type="dxa"/>
            </w:tcMar>
            <w:vAlign w:val="center"/>
            <w:hideMark/>
          </w:tcPr>
          <w:p w14:paraId="5B442AE6"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Notes</w:t>
            </w:r>
          </w:p>
        </w:tc>
      </w:tr>
      <w:tr w:rsidR="000C1D36" w:rsidRPr="000C1D36" w14:paraId="7FB383CB" w14:textId="77777777" w:rsidTr="000C1D36">
        <w:tc>
          <w:tcPr>
            <w:tcW w:w="0" w:type="auto"/>
            <w:shd w:val="clear" w:color="auto" w:fill="FFFFFF"/>
            <w:tcMar>
              <w:top w:w="120" w:type="dxa"/>
              <w:left w:w="450" w:type="dxa"/>
              <w:bottom w:w="120" w:type="dxa"/>
              <w:right w:w="450" w:type="dxa"/>
            </w:tcMar>
            <w:vAlign w:val="center"/>
            <w:hideMark/>
          </w:tcPr>
          <w:p w14:paraId="54438B1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3E3AF666"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06" w:history="1">
              <w:r w:rsidR="000C1D36" w:rsidRPr="000C1D36">
                <w:rPr>
                  <w:rFonts w:ascii="Droid Sans Mono" w:eastAsia="Times New Roman" w:hAnsi="Droid Sans Mono" w:cs="Courier New"/>
                  <w:color w:val="444444"/>
                  <w:spacing w:val="5"/>
                  <w:sz w:val="19"/>
                  <w:szCs w:val="19"/>
                  <w:lang w:eastAsia="en-IN"/>
                </w:rPr>
                <w:t>Renderer</w:t>
              </w:r>
            </w:hyperlink>
          </w:p>
        </w:tc>
        <w:tc>
          <w:tcPr>
            <w:tcW w:w="0" w:type="auto"/>
            <w:shd w:val="clear" w:color="auto" w:fill="FFFFFF"/>
            <w:tcMar>
              <w:top w:w="120" w:type="dxa"/>
              <w:left w:w="450" w:type="dxa"/>
              <w:bottom w:w="120" w:type="dxa"/>
              <w:right w:w="450" w:type="dxa"/>
            </w:tcMar>
            <w:vAlign w:val="center"/>
            <w:hideMark/>
          </w:tcPr>
          <w:p w14:paraId="770B7E1E"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07" w:history="1">
              <w:r w:rsidR="000C1D36" w:rsidRPr="000C1D36">
                <w:rPr>
                  <w:rFonts w:ascii="Droid Sans Mono" w:eastAsia="Times New Roman" w:hAnsi="Droid Sans Mono" w:cs="Courier New"/>
                  <w:color w:val="444444"/>
                  <w:spacing w:val="5"/>
                  <w:sz w:val="19"/>
                  <w:szCs w:val="19"/>
                  <w:lang w:eastAsia="en-IN"/>
                </w:rPr>
                <w:t>Renderer2</w:t>
              </w:r>
            </w:hyperlink>
          </w:p>
        </w:tc>
        <w:tc>
          <w:tcPr>
            <w:tcW w:w="0" w:type="auto"/>
            <w:shd w:val="clear" w:color="auto" w:fill="FFFFFF"/>
            <w:tcMar>
              <w:top w:w="120" w:type="dxa"/>
              <w:left w:w="450" w:type="dxa"/>
              <w:bottom w:w="120" w:type="dxa"/>
              <w:right w:w="450" w:type="dxa"/>
            </w:tcMar>
            <w:vAlign w:val="center"/>
            <w:hideMark/>
          </w:tcPr>
          <w:p w14:paraId="0EF247A7"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08" w:history="1">
              <w:r w:rsidR="000C1D36" w:rsidRPr="000C1D36">
                <w:rPr>
                  <w:rFonts w:ascii="Roboto" w:eastAsia="Times New Roman" w:hAnsi="Roboto" w:cs="Times New Roman"/>
                  <w:color w:val="444444"/>
                  <w:spacing w:val="5"/>
                  <w:sz w:val="21"/>
                  <w:szCs w:val="21"/>
                  <w:lang w:eastAsia="en-IN"/>
                </w:rPr>
                <w:t>Migration guide</w:t>
              </w:r>
            </w:hyperlink>
          </w:p>
        </w:tc>
      </w:tr>
      <w:tr w:rsidR="000C1D36" w:rsidRPr="000C1D36" w14:paraId="39506FAF" w14:textId="77777777" w:rsidTr="000C1D36">
        <w:tc>
          <w:tcPr>
            <w:tcW w:w="0" w:type="auto"/>
            <w:shd w:val="clear" w:color="auto" w:fill="FFFFFF"/>
            <w:tcMar>
              <w:top w:w="120" w:type="dxa"/>
              <w:left w:w="450" w:type="dxa"/>
              <w:bottom w:w="120" w:type="dxa"/>
              <w:right w:w="450" w:type="dxa"/>
            </w:tcMar>
            <w:vAlign w:val="center"/>
            <w:hideMark/>
          </w:tcPr>
          <w:p w14:paraId="24D3F07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71BBF5E4"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09" w:history="1">
              <w:proofErr w:type="spellStart"/>
              <w:r w:rsidR="000C1D36" w:rsidRPr="000C1D36">
                <w:rPr>
                  <w:rFonts w:ascii="Droid Sans Mono" w:eastAsia="Times New Roman" w:hAnsi="Droid Sans Mono" w:cs="Courier New"/>
                  <w:color w:val="444444"/>
                  <w:spacing w:val="5"/>
                  <w:sz w:val="19"/>
                  <w:szCs w:val="19"/>
                  <w:lang w:eastAsia="en-IN"/>
                </w:rPr>
                <w:t>RootRenderer</w:t>
              </w:r>
              <w:proofErr w:type="spellEnd"/>
            </w:hyperlink>
          </w:p>
        </w:tc>
        <w:tc>
          <w:tcPr>
            <w:tcW w:w="0" w:type="auto"/>
            <w:shd w:val="clear" w:color="auto" w:fill="FFFFFF"/>
            <w:tcMar>
              <w:top w:w="120" w:type="dxa"/>
              <w:left w:w="450" w:type="dxa"/>
              <w:bottom w:w="120" w:type="dxa"/>
              <w:right w:w="450" w:type="dxa"/>
            </w:tcMar>
            <w:vAlign w:val="center"/>
            <w:hideMark/>
          </w:tcPr>
          <w:p w14:paraId="52D519AC"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10" w:history="1">
              <w:r w:rsidR="000C1D36" w:rsidRPr="000C1D36">
                <w:rPr>
                  <w:rFonts w:ascii="Droid Sans Mono" w:eastAsia="Times New Roman" w:hAnsi="Droid Sans Mono" w:cs="Courier New"/>
                  <w:color w:val="444444"/>
                  <w:spacing w:val="5"/>
                  <w:sz w:val="19"/>
                  <w:szCs w:val="19"/>
                  <w:lang w:eastAsia="en-IN"/>
                </w:rPr>
                <w:t>RendererFactory2</w:t>
              </w:r>
            </w:hyperlink>
          </w:p>
        </w:tc>
        <w:tc>
          <w:tcPr>
            <w:tcW w:w="0" w:type="auto"/>
            <w:shd w:val="clear" w:color="auto" w:fill="FFFFFF"/>
            <w:tcMar>
              <w:top w:w="120" w:type="dxa"/>
              <w:left w:w="450" w:type="dxa"/>
              <w:bottom w:w="120" w:type="dxa"/>
              <w:right w:w="450" w:type="dxa"/>
            </w:tcMar>
            <w:vAlign w:val="center"/>
            <w:hideMark/>
          </w:tcPr>
          <w:p w14:paraId="5446C069"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r w:rsidR="000C1D36" w:rsidRPr="000C1D36" w14:paraId="5A2F2415" w14:textId="77777777" w:rsidTr="000C1D36">
        <w:tc>
          <w:tcPr>
            <w:tcW w:w="0" w:type="auto"/>
            <w:shd w:val="clear" w:color="auto" w:fill="FFFFFF"/>
            <w:tcMar>
              <w:top w:w="120" w:type="dxa"/>
              <w:left w:w="450" w:type="dxa"/>
              <w:bottom w:w="120" w:type="dxa"/>
              <w:right w:w="450" w:type="dxa"/>
            </w:tcMar>
            <w:vAlign w:val="center"/>
            <w:hideMark/>
          </w:tcPr>
          <w:p w14:paraId="5DD969DC"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78BEFC3A"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11" w:history="1">
              <w:proofErr w:type="spellStart"/>
              <w:r w:rsidR="000C1D36" w:rsidRPr="000C1D36">
                <w:rPr>
                  <w:rFonts w:ascii="Droid Sans Mono" w:eastAsia="Times New Roman" w:hAnsi="Droid Sans Mono" w:cs="Courier New"/>
                  <w:color w:val="444444"/>
                  <w:spacing w:val="5"/>
                  <w:sz w:val="19"/>
                  <w:szCs w:val="19"/>
                  <w:lang w:eastAsia="en-IN"/>
                </w:rPr>
                <w:t>RenderComponentType</w:t>
              </w:r>
              <w:proofErr w:type="spellEnd"/>
            </w:hyperlink>
          </w:p>
        </w:tc>
        <w:tc>
          <w:tcPr>
            <w:tcW w:w="0" w:type="auto"/>
            <w:shd w:val="clear" w:color="auto" w:fill="FFFFFF"/>
            <w:tcMar>
              <w:top w:w="120" w:type="dxa"/>
              <w:left w:w="450" w:type="dxa"/>
              <w:bottom w:w="120" w:type="dxa"/>
              <w:right w:w="450" w:type="dxa"/>
            </w:tcMar>
            <w:vAlign w:val="center"/>
            <w:hideMark/>
          </w:tcPr>
          <w:p w14:paraId="51DF3F12"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12" w:history="1">
              <w:r w:rsidR="000C1D36" w:rsidRPr="000C1D36">
                <w:rPr>
                  <w:rFonts w:ascii="Droid Sans Mono" w:eastAsia="Times New Roman" w:hAnsi="Droid Sans Mono" w:cs="Courier New"/>
                  <w:color w:val="444444"/>
                  <w:spacing w:val="5"/>
                  <w:sz w:val="19"/>
                  <w:szCs w:val="19"/>
                  <w:lang w:eastAsia="en-IN"/>
                </w:rPr>
                <w:t>RendererType2</w:t>
              </w:r>
            </w:hyperlink>
          </w:p>
        </w:tc>
        <w:tc>
          <w:tcPr>
            <w:tcW w:w="0" w:type="auto"/>
            <w:shd w:val="clear" w:color="auto" w:fill="FFFFFF"/>
            <w:tcMar>
              <w:top w:w="120" w:type="dxa"/>
              <w:left w:w="450" w:type="dxa"/>
              <w:bottom w:w="120" w:type="dxa"/>
              <w:right w:w="450" w:type="dxa"/>
            </w:tcMar>
            <w:vAlign w:val="center"/>
            <w:hideMark/>
          </w:tcPr>
          <w:p w14:paraId="7C837512"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r w:rsidR="000C1D36" w:rsidRPr="000C1D36" w14:paraId="5FF77331" w14:textId="77777777" w:rsidTr="000C1D36">
        <w:tc>
          <w:tcPr>
            <w:tcW w:w="0" w:type="auto"/>
            <w:shd w:val="clear" w:color="auto" w:fill="FFFFFF"/>
            <w:tcMar>
              <w:top w:w="120" w:type="dxa"/>
              <w:left w:w="450" w:type="dxa"/>
              <w:bottom w:w="120" w:type="dxa"/>
              <w:right w:w="450" w:type="dxa"/>
            </w:tcMar>
            <w:vAlign w:val="center"/>
            <w:hideMark/>
          </w:tcPr>
          <w:p w14:paraId="5D880CDF"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4762BFA5"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13" w:history="1">
              <w:proofErr w:type="spellStart"/>
              <w:r w:rsidR="000C1D36" w:rsidRPr="000C1D36">
                <w:rPr>
                  <w:rFonts w:ascii="Droid Sans Mono" w:eastAsia="Times New Roman" w:hAnsi="Droid Sans Mono" w:cs="Courier New"/>
                  <w:color w:val="444444"/>
                  <w:spacing w:val="5"/>
                  <w:sz w:val="19"/>
                  <w:szCs w:val="19"/>
                  <w:lang w:eastAsia="en-IN"/>
                </w:rPr>
                <w:t>WtfScopeFn</w:t>
              </w:r>
              <w:proofErr w:type="spellEnd"/>
            </w:hyperlink>
          </w:p>
        </w:tc>
        <w:tc>
          <w:tcPr>
            <w:tcW w:w="0" w:type="auto"/>
            <w:shd w:val="clear" w:color="auto" w:fill="FFFFFF"/>
            <w:tcMar>
              <w:top w:w="120" w:type="dxa"/>
              <w:left w:w="450" w:type="dxa"/>
              <w:bottom w:w="120" w:type="dxa"/>
              <w:right w:w="450" w:type="dxa"/>
            </w:tcMar>
            <w:vAlign w:val="center"/>
            <w:hideMark/>
          </w:tcPr>
          <w:p w14:paraId="325F07B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c>
          <w:tcPr>
            <w:tcW w:w="0" w:type="auto"/>
            <w:shd w:val="clear" w:color="auto" w:fill="FFFFFF"/>
            <w:tcMar>
              <w:top w:w="120" w:type="dxa"/>
              <w:left w:w="450" w:type="dxa"/>
              <w:bottom w:w="120" w:type="dxa"/>
              <w:right w:w="450" w:type="dxa"/>
            </w:tcMar>
            <w:vAlign w:val="center"/>
            <w:hideMark/>
          </w:tcPr>
          <w:p w14:paraId="02B7CB1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v8</w:t>
            </w:r>
          </w:p>
        </w:tc>
      </w:tr>
      <w:tr w:rsidR="000C1D36" w:rsidRPr="000C1D36" w14:paraId="6E3CFAAE" w14:textId="77777777" w:rsidTr="000C1D36">
        <w:tc>
          <w:tcPr>
            <w:tcW w:w="0" w:type="auto"/>
            <w:shd w:val="clear" w:color="auto" w:fill="FFFFFF"/>
            <w:tcMar>
              <w:top w:w="120" w:type="dxa"/>
              <w:left w:w="450" w:type="dxa"/>
              <w:bottom w:w="120" w:type="dxa"/>
              <w:right w:w="450" w:type="dxa"/>
            </w:tcMar>
            <w:vAlign w:val="center"/>
            <w:hideMark/>
          </w:tcPr>
          <w:p w14:paraId="330B1B56"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4C247860"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14" w:history="1">
              <w:proofErr w:type="spellStart"/>
              <w:r w:rsidR="000C1D36" w:rsidRPr="000C1D36">
                <w:rPr>
                  <w:rFonts w:ascii="Droid Sans Mono" w:eastAsia="Times New Roman" w:hAnsi="Droid Sans Mono" w:cs="Courier New"/>
                  <w:color w:val="444444"/>
                  <w:spacing w:val="5"/>
                  <w:sz w:val="19"/>
                  <w:szCs w:val="19"/>
                  <w:lang w:eastAsia="en-IN"/>
                </w:rPr>
                <w:t>wtfCreateScope</w:t>
              </w:r>
              <w:proofErr w:type="spellEnd"/>
            </w:hyperlink>
          </w:p>
        </w:tc>
        <w:tc>
          <w:tcPr>
            <w:tcW w:w="0" w:type="auto"/>
            <w:shd w:val="clear" w:color="auto" w:fill="FFFFFF"/>
            <w:tcMar>
              <w:top w:w="120" w:type="dxa"/>
              <w:left w:w="450" w:type="dxa"/>
              <w:bottom w:w="120" w:type="dxa"/>
              <w:right w:w="450" w:type="dxa"/>
            </w:tcMar>
            <w:vAlign w:val="center"/>
            <w:hideMark/>
          </w:tcPr>
          <w:p w14:paraId="2E2AD55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c>
          <w:tcPr>
            <w:tcW w:w="0" w:type="auto"/>
            <w:shd w:val="clear" w:color="auto" w:fill="FFFFFF"/>
            <w:tcMar>
              <w:top w:w="120" w:type="dxa"/>
              <w:left w:w="450" w:type="dxa"/>
              <w:bottom w:w="120" w:type="dxa"/>
              <w:right w:w="450" w:type="dxa"/>
            </w:tcMar>
            <w:vAlign w:val="center"/>
            <w:hideMark/>
          </w:tcPr>
          <w:p w14:paraId="3C46411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v8</w:t>
            </w:r>
          </w:p>
        </w:tc>
      </w:tr>
      <w:tr w:rsidR="000C1D36" w:rsidRPr="000C1D36" w14:paraId="5E1580CD" w14:textId="77777777" w:rsidTr="000C1D36">
        <w:tc>
          <w:tcPr>
            <w:tcW w:w="0" w:type="auto"/>
            <w:shd w:val="clear" w:color="auto" w:fill="FFFFFF"/>
            <w:tcMar>
              <w:top w:w="120" w:type="dxa"/>
              <w:left w:w="450" w:type="dxa"/>
              <w:bottom w:w="120" w:type="dxa"/>
              <w:right w:w="450" w:type="dxa"/>
            </w:tcMar>
            <w:vAlign w:val="center"/>
            <w:hideMark/>
          </w:tcPr>
          <w:p w14:paraId="3469DCCC"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5C48540D"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15" w:history="1">
              <w:proofErr w:type="spellStart"/>
              <w:r w:rsidR="000C1D36" w:rsidRPr="000C1D36">
                <w:rPr>
                  <w:rFonts w:ascii="Droid Sans Mono" w:eastAsia="Times New Roman" w:hAnsi="Droid Sans Mono" w:cs="Courier New"/>
                  <w:color w:val="444444"/>
                  <w:spacing w:val="5"/>
                  <w:sz w:val="19"/>
                  <w:szCs w:val="19"/>
                  <w:lang w:eastAsia="en-IN"/>
                </w:rPr>
                <w:t>wtfStartTimeRange</w:t>
              </w:r>
              <w:proofErr w:type="spellEnd"/>
            </w:hyperlink>
          </w:p>
        </w:tc>
        <w:tc>
          <w:tcPr>
            <w:tcW w:w="0" w:type="auto"/>
            <w:shd w:val="clear" w:color="auto" w:fill="FFFFFF"/>
            <w:tcMar>
              <w:top w:w="120" w:type="dxa"/>
              <w:left w:w="450" w:type="dxa"/>
              <w:bottom w:w="120" w:type="dxa"/>
              <w:right w:w="450" w:type="dxa"/>
            </w:tcMar>
            <w:vAlign w:val="center"/>
            <w:hideMark/>
          </w:tcPr>
          <w:p w14:paraId="5DCD5DAC"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c>
          <w:tcPr>
            <w:tcW w:w="0" w:type="auto"/>
            <w:shd w:val="clear" w:color="auto" w:fill="FFFFFF"/>
            <w:tcMar>
              <w:top w:w="120" w:type="dxa"/>
              <w:left w:w="450" w:type="dxa"/>
              <w:bottom w:w="120" w:type="dxa"/>
              <w:right w:w="450" w:type="dxa"/>
            </w:tcMar>
            <w:vAlign w:val="center"/>
            <w:hideMark/>
          </w:tcPr>
          <w:p w14:paraId="2A8F7F5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v8</w:t>
            </w:r>
          </w:p>
        </w:tc>
      </w:tr>
      <w:tr w:rsidR="000C1D36" w:rsidRPr="000C1D36" w14:paraId="6BE8428A" w14:textId="77777777" w:rsidTr="000C1D36">
        <w:tc>
          <w:tcPr>
            <w:tcW w:w="0" w:type="auto"/>
            <w:shd w:val="clear" w:color="auto" w:fill="FFFFFF"/>
            <w:tcMar>
              <w:top w:w="120" w:type="dxa"/>
              <w:left w:w="450" w:type="dxa"/>
              <w:bottom w:w="120" w:type="dxa"/>
              <w:right w:w="450" w:type="dxa"/>
            </w:tcMar>
            <w:vAlign w:val="center"/>
            <w:hideMark/>
          </w:tcPr>
          <w:p w14:paraId="79FB21E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lastRenderedPageBreak/>
              <w:t>@angular/core</w:t>
            </w:r>
          </w:p>
        </w:tc>
        <w:tc>
          <w:tcPr>
            <w:tcW w:w="0" w:type="auto"/>
            <w:shd w:val="clear" w:color="auto" w:fill="FFFFFF"/>
            <w:tcMar>
              <w:top w:w="120" w:type="dxa"/>
              <w:left w:w="450" w:type="dxa"/>
              <w:bottom w:w="120" w:type="dxa"/>
              <w:right w:w="450" w:type="dxa"/>
            </w:tcMar>
            <w:vAlign w:val="center"/>
            <w:hideMark/>
          </w:tcPr>
          <w:p w14:paraId="32503DD6"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16" w:history="1">
              <w:proofErr w:type="spellStart"/>
              <w:r w:rsidR="000C1D36" w:rsidRPr="000C1D36">
                <w:rPr>
                  <w:rFonts w:ascii="Droid Sans Mono" w:eastAsia="Times New Roman" w:hAnsi="Droid Sans Mono" w:cs="Courier New"/>
                  <w:color w:val="444444"/>
                  <w:spacing w:val="5"/>
                  <w:sz w:val="19"/>
                  <w:szCs w:val="19"/>
                  <w:lang w:eastAsia="en-IN"/>
                </w:rPr>
                <w:t>wtfEndTimeRange</w:t>
              </w:r>
              <w:proofErr w:type="spellEnd"/>
            </w:hyperlink>
          </w:p>
        </w:tc>
        <w:tc>
          <w:tcPr>
            <w:tcW w:w="0" w:type="auto"/>
            <w:shd w:val="clear" w:color="auto" w:fill="FFFFFF"/>
            <w:tcMar>
              <w:top w:w="120" w:type="dxa"/>
              <w:left w:w="450" w:type="dxa"/>
              <w:bottom w:w="120" w:type="dxa"/>
              <w:right w:w="450" w:type="dxa"/>
            </w:tcMar>
            <w:vAlign w:val="center"/>
            <w:hideMark/>
          </w:tcPr>
          <w:p w14:paraId="4B610718"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c>
          <w:tcPr>
            <w:tcW w:w="0" w:type="auto"/>
            <w:shd w:val="clear" w:color="auto" w:fill="FFFFFF"/>
            <w:tcMar>
              <w:top w:w="120" w:type="dxa"/>
              <w:left w:w="450" w:type="dxa"/>
              <w:bottom w:w="120" w:type="dxa"/>
              <w:right w:w="450" w:type="dxa"/>
            </w:tcMar>
            <w:vAlign w:val="center"/>
            <w:hideMark/>
          </w:tcPr>
          <w:p w14:paraId="645A0114"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v8</w:t>
            </w:r>
          </w:p>
        </w:tc>
      </w:tr>
      <w:tr w:rsidR="000C1D36" w:rsidRPr="000C1D36" w14:paraId="5EBB4278" w14:textId="77777777" w:rsidTr="000C1D36">
        <w:tc>
          <w:tcPr>
            <w:tcW w:w="0" w:type="auto"/>
            <w:shd w:val="clear" w:color="auto" w:fill="FFFFFF"/>
            <w:tcMar>
              <w:top w:w="120" w:type="dxa"/>
              <w:left w:w="450" w:type="dxa"/>
              <w:bottom w:w="120" w:type="dxa"/>
              <w:right w:w="450" w:type="dxa"/>
            </w:tcMar>
            <w:vAlign w:val="center"/>
            <w:hideMark/>
          </w:tcPr>
          <w:p w14:paraId="484DA603"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@angular/core</w:t>
            </w:r>
          </w:p>
        </w:tc>
        <w:tc>
          <w:tcPr>
            <w:tcW w:w="0" w:type="auto"/>
            <w:shd w:val="clear" w:color="auto" w:fill="FFFFFF"/>
            <w:tcMar>
              <w:top w:w="120" w:type="dxa"/>
              <w:left w:w="450" w:type="dxa"/>
              <w:bottom w:w="120" w:type="dxa"/>
              <w:right w:w="450" w:type="dxa"/>
            </w:tcMar>
            <w:vAlign w:val="center"/>
            <w:hideMark/>
          </w:tcPr>
          <w:p w14:paraId="65E6A0EC"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17" w:history="1">
              <w:proofErr w:type="spellStart"/>
              <w:r w:rsidR="000C1D36" w:rsidRPr="000C1D36">
                <w:rPr>
                  <w:rFonts w:ascii="Droid Sans Mono" w:eastAsia="Times New Roman" w:hAnsi="Droid Sans Mono" w:cs="Courier New"/>
                  <w:color w:val="444444"/>
                  <w:spacing w:val="5"/>
                  <w:sz w:val="19"/>
                  <w:szCs w:val="19"/>
                  <w:lang w:eastAsia="en-IN"/>
                </w:rPr>
                <w:t>wtfLeave</w:t>
              </w:r>
              <w:proofErr w:type="spellEnd"/>
            </w:hyperlink>
          </w:p>
        </w:tc>
        <w:tc>
          <w:tcPr>
            <w:tcW w:w="0" w:type="auto"/>
            <w:shd w:val="clear" w:color="auto" w:fill="FFFFFF"/>
            <w:tcMar>
              <w:top w:w="120" w:type="dxa"/>
              <w:left w:w="450" w:type="dxa"/>
              <w:bottom w:w="120" w:type="dxa"/>
              <w:right w:w="450" w:type="dxa"/>
            </w:tcMar>
            <w:vAlign w:val="center"/>
            <w:hideMark/>
          </w:tcPr>
          <w:p w14:paraId="5BB863C9"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c>
          <w:tcPr>
            <w:tcW w:w="0" w:type="auto"/>
            <w:shd w:val="clear" w:color="auto" w:fill="FFFFFF"/>
            <w:tcMar>
              <w:top w:w="120" w:type="dxa"/>
              <w:left w:w="450" w:type="dxa"/>
              <w:bottom w:w="120" w:type="dxa"/>
              <w:right w:w="450" w:type="dxa"/>
            </w:tcMar>
            <w:vAlign w:val="center"/>
            <w:hideMark/>
          </w:tcPr>
          <w:p w14:paraId="4BD8FEF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v8</w:t>
            </w:r>
          </w:p>
        </w:tc>
      </w:tr>
      <w:tr w:rsidR="000C1D36" w:rsidRPr="000C1D36" w14:paraId="6290D3EE" w14:textId="77777777" w:rsidTr="000C1D36">
        <w:tc>
          <w:tcPr>
            <w:tcW w:w="0" w:type="auto"/>
            <w:shd w:val="clear" w:color="auto" w:fill="FFFFFF"/>
            <w:tcMar>
              <w:top w:w="120" w:type="dxa"/>
              <w:left w:w="450" w:type="dxa"/>
              <w:bottom w:w="120" w:type="dxa"/>
              <w:right w:w="450" w:type="dxa"/>
            </w:tcMar>
            <w:vAlign w:val="center"/>
            <w:hideMark/>
          </w:tcPr>
          <w:p w14:paraId="50F1DA8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@angular/common</w:t>
            </w:r>
          </w:p>
        </w:tc>
        <w:tc>
          <w:tcPr>
            <w:tcW w:w="0" w:type="auto"/>
            <w:shd w:val="clear" w:color="auto" w:fill="FFFFFF"/>
            <w:tcMar>
              <w:top w:w="120" w:type="dxa"/>
              <w:left w:w="450" w:type="dxa"/>
              <w:bottom w:w="120" w:type="dxa"/>
              <w:right w:w="450" w:type="dxa"/>
            </w:tcMar>
            <w:vAlign w:val="center"/>
            <w:hideMark/>
          </w:tcPr>
          <w:p w14:paraId="695913D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DeprecatedI18NPipesModule</w:t>
            </w:r>
          </w:p>
        </w:tc>
        <w:tc>
          <w:tcPr>
            <w:tcW w:w="0" w:type="auto"/>
            <w:shd w:val="clear" w:color="auto" w:fill="FFFFFF"/>
            <w:tcMar>
              <w:top w:w="120" w:type="dxa"/>
              <w:left w:w="450" w:type="dxa"/>
              <w:bottom w:w="120" w:type="dxa"/>
              <w:right w:w="450" w:type="dxa"/>
            </w:tcMar>
            <w:vAlign w:val="center"/>
            <w:hideMark/>
          </w:tcPr>
          <w:p w14:paraId="195B95D9"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18" w:anchor="pipes" w:history="1">
              <w:proofErr w:type="spellStart"/>
              <w:r w:rsidR="000C1D36" w:rsidRPr="000C1D36">
                <w:rPr>
                  <w:rFonts w:ascii="Droid Sans Mono" w:eastAsia="Times New Roman" w:hAnsi="Droid Sans Mono" w:cs="Courier New"/>
                  <w:color w:val="444444"/>
                  <w:spacing w:val="5"/>
                  <w:sz w:val="19"/>
                  <w:szCs w:val="19"/>
                  <w:lang w:eastAsia="en-IN"/>
                </w:rPr>
                <w:t>CommonModule</w:t>
              </w:r>
              <w:proofErr w:type="spellEnd"/>
            </w:hyperlink>
          </w:p>
        </w:tc>
        <w:tc>
          <w:tcPr>
            <w:tcW w:w="0" w:type="auto"/>
            <w:shd w:val="clear" w:color="auto" w:fill="FFFFFF"/>
            <w:tcMar>
              <w:top w:w="120" w:type="dxa"/>
              <w:left w:w="450" w:type="dxa"/>
              <w:bottom w:w="120" w:type="dxa"/>
              <w:right w:w="450" w:type="dxa"/>
            </w:tcMar>
            <w:vAlign w:val="center"/>
            <w:hideMark/>
          </w:tcPr>
          <w:p w14:paraId="69905EC6"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r w:rsidR="000C1D36" w:rsidRPr="000C1D36" w14:paraId="3671BC3D" w14:textId="77777777" w:rsidTr="000C1D36">
        <w:tc>
          <w:tcPr>
            <w:tcW w:w="0" w:type="auto"/>
            <w:shd w:val="clear" w:color="auto" w:fill="FFFFFF"/>
            <w:tcMar>
              <w:top w:w="120" w:type="dxa"/>
              <w:left w:w="450" w:type="dxa"/>
              <w:bottom w:w="120" w:type="dxa"/>
              <w:right w:w="450" w:type="dxa"/>
            </w:tcMar>
            <w:vAlign w:val="center"/>
            <w:hideMark/>
          </w:tcPr>
          <w:p w14:paraId="691F30E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@angular/common</w:t>
            </w:r>
          </w:p>
        </w:tc>
        <w:tc>
          <w:tcPr>
            <w:tcW w:w="0" w:type="auto"/>
            <w:shd w:val="clear" w:color="auto" w:fill="FFFFFF"/>
            <w:tcMar>
              <w:top w:w="120" w:type="dxa"/>
              <w:left w:w="450" w:type="dxa"/>
              <w:bottom w:w="120" w:type="dxa"/>
              <w:right w:w="450" w:type="dxa"/>
            </w:tcMar>
            <w:vAlign w:val="center"/>
            <w:hideMark/>
          </w:tcPr>
          <w:p w14:paraId="6CA490F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DeprecatedCurrencyPipe</w:t>
            </w:r>
            <w:proofErr w:type="spellEnd"/>
          </w:p>
        </w:tc>
        <w:tc>
          <w:tcPr>
            <w:tcW w:w="0" w:type="auto"/>
            <w:shd w:val="clear" w:color="auto" w:fill="FFFFFF"/>
            <w:tcMar>
              <w:top w:w="120" w:type="dxa"/>
              <w:left w:w="450" w:type="dxa"/>
              <w:bottom w:w="120" w:type="dxa"/>
              <w:right w:w="450" w:type="dxa"/>
            </w:tcMar>
            <w:vAlign w:val="center"/>
            <w:hideMark/>
          </w:tcPr>
          <w:p w14:paraId="00596B23"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19" w:history="1">
              <w:proofErr w:type="spellStart"/>
              <w:r w:rsidR="000C1D36" w:rsidRPr="000C1D36">
                <w:rPr>
                  <w:rFonts w:ascii="Droid Sans Mono" w:eastAsia="Times New Roman" w:hAnsi="Droid Sans Mono" w:cs="Courier New"/>
                  <w:color w:val="444444"/>
                  <w:spacing w:val="5"/>
                  <w:sz w:val="19"/>
                  <w:szCs w:val="19"/>
                  <w:lang w:eastAsia="en-IN"/>
                </w:rPr>
                <w:t>CurrencyPipe</w:t>
              </w:r>
              <w:proofErr w:type="spellEnd"/>
            </w:hyperlink>
          </w:p>
        </w:tc>
        <w:tc>
          <w:tcPr>
            <w:tcW w:w="0" w:type="auto"/>
            <w:shd w:val="clear" w:color="auto" w:fill="FFFFFF"/>
            <w:tcMar>
              <w:top w:w="120" w:type="dxa"/>
              <w:left w:w="450" w:type="dxa"/>
              <w:bottom w:w="120" w:type="dxa"/>
              <w:right w:w="450" w:type="dxa"/>
            </w:tcMar>
            <w:vAlign w:val="center"/>
            <w:hideMark/>
          </w:tcPr>
          <w:p w14:paraId="016FBB5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r w:rsidR="000C1D36" w:rsidRPr="000C1D36" w14:paraId="39F0C982" w14:textId="77777777" w:rsidTr="000C1D36">
        <w:tc>
          <w:tcPr>
            <w:tcW w:w="0" w:type="auto"/>
            <w:shd w:val="clear" w:color="auto" w:fill="FFFFFF"/>
            <w:tcMar>
              <w:top w:w="120" w:type="dxa"/>
              <w:left w:w="450" w:type="dxa"/>
              <w:bottom w:w="120" w:type="dxa"/>
              <w:right w:w="450" w:type="dxa"/>
            </w:tcMar>
            <w:vAlign w:val="center"/>
            <w:hideMark/>
          </w:tcPr>
          <w:p w14:paraId="444F3FA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@angular/common</w:t>
            </w:r>
          </w:p>
        </w:tc>
        <w:tc>
          <w:tcPr>
            <w:tcW w:w="0" w:type="auto"/>
            <w:shd w:val="clear" w:color="auto" w:fill="FFFFFF"/>
            <w:tcMar>
              <w:top w:w="120" w:type="dxa"/>
              <w:left w:w="450" w:type="dxa"/>
              <w:bottom w:w="120" w:type="dxa"/>
              <w:right w:w="450" w:type="dxa"/>
            </w:tcMar>
            <w:vAlign w:val="center"/>
            <w:hideMark/>
          </w:tcPr>
          <w:p w14:paraId="2F49870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DeprecatedDatePipe</w:t>
            </w:r>
            <w:proofErr w:type="spellEnd"/>
          </w:p>
        </w:tc>
        <w:tc>
          <w:tcPr>
            <w:tcW w:w="0" w:type="auto"/>
            <w:shd w:val="clear" w:color="auto" w:fill="FFFFFF"/>
            <w:tcMar>
              <w:top w:w="120" w:type="dxa"/>
              <w:left w:w="450" w:type="dxa"/>
              <w:bottom w:w="120" w:type="dxa"/>
              <w:right w:w="450" w:type="dxa"/>
            </w:tcMar>
            <w:vAlign w:val="center"/>
            <w:hideMark/>
          </w:tcPr>
          <w:p w14:paraId="32CE6C44"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20" w:history="1">
              <w:proofErr w:type="spellStart"/>
              <w:r w:rsidR="000C1D36" w:rsidRPr="000C1D36">
                <w:rPr>
                  <w:rFonts w:ascii="Droid Sans Mono" w:eastAsia="Times New Roman" w:hAnsi="Droid Sans Mono" w:cs="Courier New"/>
                  <w:color w:val="444444"/>
                  <w:spacing w:val="5"/>
                  <w:sz w:val="19"/>
                  <w:szCs w:val="19"/>
                  <w:lang w:eastAsia="en-IN"/>
                </w:rPr>
                <w:t>DatePipe</w:t>
              </w:r>
              <w:proofErr w:type="spellEnd"/>
            </w:hyperlink>
          </w:p>
        </w:tc>
        <w:tc>
          <w:tcPr>
            <w:tcW w:w="0" w:type="auto"/>
            <w:shd w:val="clear" w:color="auto" w:fill="FFFFFF"/>
            <w:tcMar>
              <w:top w:w="120" w:type="dxa"/>
              <w:left w:w="450" w:type="dxa"/>
              <w:bottom w:w="120" w:type="dxa"/>
              <w:right w:w="450" w:type="dxa"/>
            </w:tcMar>
            <w:vAlign w:val="center"/>
            <w:hideMark/>
          </w:tcPr>
          <w:p w14:paraId="341C3A2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r w:rsidR="000C1D36" w:rsidRPr="000C1D36" w14:paraId="51C3C213" w14:textId="77777777" w:rsidTr="000C1D36">
        <w:tc>
          <w:tcPr>
            <w:tcW w:w="0" w:type="auto"/>
            <w:shd w:val="clear" w:color="auto" w:fill="FFFFFF"/>
            <w:tcMar>
              <w:top w:w="120" w:type="dxa"/>
              <w:left w:w="450" w:type="dxa"/>
              <w:bottom w:w="120" w:type="dxa"/>
              <w:right w:w="450" w:type="dxa"/>
            </w:tcMar>
            <w:vAlign w:val="center"/>
            <w:hideMark/>
          </w:tcPr>
          <w:p w14:paraId="656F4F0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@angular/common</w:t>
            </w:r>
          </w:p>
        </w:tc>
        <w:tc>
          <w:tcPr>
            <w:tcW w:w="0" w:type="auto"/>
            <w:shd w:val="clear" w:color="auto" w:fill="FFFFFF"/>
            <w:tcMar>
              <w:top w:w="120" w:type="dxa"/>
              <w:left w:w="450" w:type="dxa"/>
              <w:bottom w:w="120" w:type="dxa"/>
              <w:right w:w="450" w:type="dxa"/>
            </w:tcMar>
            <w:vAlign w:val="center"/>
            <w:hideMark/>
          </w:tcPr>
          <w:p w14:paraId="7A3882D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DeprecatedDecimalPipe</w:t>
            </w:r>
            <w:proofErr w:type="spellEnd"/>
          </w:p>
        </w:tc>
        <w:tc>
          <w:tcPr>
            <w:tcW w:w="0" w:type="auto"/>
            <w:shd w:val="clear" w:color="auto" w:fill="FFFFFF"/>
            <w:tcMar>
              <w:top w:w="120" w:type="dxa"/>
              <w:left w:w="450" w:type="dxa"/>
              <w:bottom w:w="120" w:type="dxa"/>
              <w:right w:w="450" w:type="dxa"/>
            </w:tcMar>
            <w:vAlign w:val="center"/>
            <w:hideMark/>
          </w:tcPr>
          <w:p w14:paraId="6501034B"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21" w:history="1">
              <w:proofErr w:type="spellStart"/>
              <w:r w:rsidR="000C1D36" w:rsidRPr="000C1D36">
                <w:rPr>
                  <w:rFonts w:ascii="Droid Sans Mono" w:eastAsia="Times New Roman" w:hAnsi="Droid Sans Mono" w:cs="Courier New"/>
                  <w:color w:val="444444"/>
                  <w:spacing w:val="5"/>
                  <w:sz w:val="19"/>
                  <w:szCs w:val="19"/>
                  <w:lang w:eastAsia="en-IN"/>
                </w:rPr>
                <w:t>DecimalPipe</w:t>
              </w:r>
              <w:proofErr w:type="spellEnd"/>
            </w:hyperlink>
          </w:p>
        </w:tc>
        <w:tc>
          <w:tcPr>
            <w:tcW w:w="0" w:type="auto"/>
            <w:shd w:val="clear" w:color="auto" w:fill="FFFFFF"/>
            <w:tcMar>
              <w:top w:w="120" w:type="dxa"/>
              <w:left w:w="450" w:type="dxa"/>
              <w:bottom w:w="120" w:type="dxa"/>
              <w:right w:w="450" w:type="dxa"/>
            </w:tcMar>
            <w:vAlign w:val="center"/>
            <w:hideMark/>
          </w:tcPr>
          <w:p w14:paraId="72E83846"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r w:rsidR="000C1D36" w:rsidRPr="000C1D36" w14:paraId="73A72C23" w14:textId="77777777" w:rsidTr="000C1D36">
        <w:tc>
          <w:tcPr>
            <w:tcW w:w="0" w:type="auto"/>
            <w:shd w:val="clear" w:color="auto" w:fill="FFFFFF"/>
            <w:tcMar>
              <w:top w:w="120" w:type="dxa"/>
              <w:left w:w="450" w:type="dxa"/>
              <w:bottom w:w="120" w:type="dxa"/>
              <w:right w:w="450" w:type="dxa"/>
            </w:tcMar>
            <w:vAlign w:val="center"/>
            <w:hideMark/>
          </w:tcPr>
          <w:p w14:paraId="5DF93B6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@angular/common</w:t>
            </w:r>
          </w:p>
        </w:tc>
        <w:tc>
          <w:tcPr>
            <w:tcW w:w="0" w:type="auto"/>
            <w:shd w:val="clear" w:color="auto" w:fill="FFFFFF"/>
            <w:tcMar>
              <w:top w:w="120" w:type="dxa"/>
              <w:left w:w="450" w:type="dxa"/>
              <w:bottom w:w="120" w:type="dxa"/>
              <w:right w:w="450" w:type="dxa"/>
            </w:tcMar>
            <w:vAlign w:val="center"/>
            <w:hideMark/>
          </w:tcPr>
          <w:p w14:paraId="3D69AD59"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DeprecatedPercentPipe</w:t>
            </w:r>
            <w:proofErr w:type="spellEnd"/>
          </w:p>
        </w:tc>
        <w:tc>
          <w:tcPr>
            <w:tcW w:w="0" w:type="auto"/>
            <w:shd w:val="clear" w:color="auto" w:fill="FFFFFF"/>
            <w:tcMar>
              <w:top w:w="120" w:type="dxa"/>
              <w:left w:w="450" w:type="dxa"/>
              <w:bottom w:w="120" w:type="dxa"/>
              <w:right w:w="450" w:type="dxa"/>
            </w:tcMar>
            <w:vAlign w:val="center"/>
            <w:hideMark/>
          </w:tcPr>
          <w:p w14:paraId="1A2C06A0"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22" w:history="1">
              <w:proofErr w:type="spellStart"/>
              <w:r w:rsidR="000C1D36" w:rsidRPr="000C1D36">
                <w:rPr>
                  <w:rFonts w:ascii="Droid Sans Mono" w:eastAsia="Times New Roman" w:hAnsi="Droid Sans Mono" w:cs="Courier New"/>
                  <w:color w:val="444444"/>
                  <w:spacing w:val="5"/>
                  <w:sz w:val="19"/>
                  <w:szCs w:val="19"/>
                  <w:lang w:eastAsia="en-IN"/>
                </w:rPr>
                <w:t>PercentPipe</w:t>
              </w:r>
              <w:proofErr w:type="spellEnd"/>
            </w:hyperlink>
          </w:p>
        </w:tc>
        <w:tc>
          <w:tcPr>
            <w:tcW w:w="0" w:type="auto"/>
            <w:shd w:val="clear" w:color="auto" w:fill="FFFFFF"/>
            <w:tcMar>
              <w:top w:w="120" w:type="dxa"/>
              <w:left w:w="450" w:type="dxa"/>
              <w:bottom w:w="120" w:type="dxa"/>
              <w:right w:w="450" w:type="dxa"/>
            </w:tcMar>
            <w:vAlign w:val="center"/>
            <w:hideMark/>
          </w:tcPr>
          <w:p w14:paraId="2606F30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r w:rsidR="000C1D36" w:rsidRPr="000C1D36" w14:paraId="352B94ED" w14:textId="77777777" w:rsidTr="000C1D36">
        <w:tc>
          <w:tcPr>
            <w:tcW w:w="0" w:type="auto"/>
            <w:shd w:val="clear" w:color="auto" w:fill="FFFFFF"/>
            <w:tcMar>
              <w:top w:w="120" w:type="dxa"/>
              <w:left w:w="450" w:type="dxa"/>
              <w:bottom w:w="120" w:type="dxa"/>
              <w:right w:w="450" w:type="dxa"/>
            </w:tcMar>
            <w:vAlign w:val="center"/>
            <w:hideMark/>
          </w:tcPr>
          <w:p w14:paraId="6F55229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@angular/forms</w:t>
            </w:r>
          </w:p>
        </w:tc>
        <w:tc>
          <w:tcPr>
            <w:tcW w:w="0" w:type="auto"/>
            <w:shd w:val="clear" w:color="auto" w:fill="FFFFFF"/>
            <w:tcMar>
              <w:top w:w="120" w:type="dxa"/>
              <w:left w:w="450" w:type="dxa"/>
              <w:bottom w:w="120" w:type="dxa"/>
              <w:right w:w="450" w:type="dxa"/>
            </w:tcMar>
            <w:vAlign w:val="center"/>
            <w:hideMark/>
          </w:tcPr>
          <w:p w14:paraId="301BE53A"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23" w:history="1">
              <w:proofErr w:type="spellStart"/>
              <w:r w:rsidR="000C1D36" w:rsidRPr="000C1D36">
                <w:rPr>
                  <w:rFonts w:ascii="Droid Sans Mono" w:eastAsia="Times New Roman" w:hAnsi="Droid Sans Mono" w:cs="Courier New"/>
                  <w:color w:val="444444"/>
                  <w:spacing w:val="5"/>
                  <w:sz w:val="19"/>
                  <w:szCs w:val="19"/>
                  <w:lang w:eastAsia="en-IN"/>
                </w:rPr>
                <w:t>NgFormSelectorWarning</w:t>
              </w:r>
              <w:proofErr w:type="spellEnd"/>
            </w:hyperlink>
          </w:p>
        </w:tc>
        <w:tc>
          <w:tcPr>
            <w:tcW w:w="0" w:type="auto"/>
            <w:shd w:val="clear" w:color="auto" w:fill="FFFFFF"/>
            <w:tcMar>
              <w:top w:w="120" w:type="dxa"/>
              <w:left w:w="450" w:type="dxa"/>
              <w:bottom w:w="120" w:type="dxa"/>
              <w:right w:w="450" w:type="dxa"/>
            </w:tcMar>
            <w:vAlign w:val="center"/>
            <w:hideMark/>
          </w:tcPr>
          <w:p w14:paraId="39359FB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c>
          <w:tcPr>
            <w:tcW w:w="0" w:type="auto"/>
            <w:shd w:val="clear" w:color="auto" w:fill="FFFFFF"/>
            <w:tcMar>
              <w:top w:w="120" w:type="dxa"/>
              <w:left w:w="450" w:type="dxa"/>
              <w:bottom w:w="120" w:type="dxa"/>
              <w:right w:w="450" w:type="dxa"/>
            </w:tcMar>
            <w:vAlign w:val="center"/>
            <w:hideMark/>
          </w:tcPr>
          <w:p w14:paraId="593DDBF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r w:rsidR="000C1D36" w:rsidRPr="000C1D36" w14:paraId="26CF8EE6" w14:textId="77777777" w:rsidTr="000C1D36">
        <w:tc>
          <w:tcPr>
            <w:tcW w:w="0" w:type="auto"/>
            <w:shd w:val="clear" w:color="auto" w:fill="FFFFFF"/>
            <w:tcMar>
              <w:top w:w="120" w:type="dxa"/>
              <w:left w:w="450" w:type="dxa"/>
              <w:bottom w:w="120" w:type="dxa"/>
              <w:right w:w="450" w:type="dxa"/>
            </w:tcMar>
            <w:vAlign w:val="center"/>
            <w:hideMark/>
          </w:tcPr>
          <w:p w14:paraId="63FD22E9"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lastRenderedPageBreak/>
              <w:t>@angular/forms</w:t>
            </w:r>
          </w:p>
        </w:tc>
        <w:tc>
          <w:tcPr>
            <w:tcW w:w="0" w:type="auto"/>
            <w:shd w:val="clear" w:color="auto" w:fill="FFFFFF"/>
            <w:tcMar>
              <w:top w:w="120" w:type="dxa"/>
              <w:left w:w="450" w:type="dxa"/>
              <w:bottom w:w="120" w:type="dxa"/>
              <w:right w:w="450" w:type="dxa"/>
            </w:tcMar>
            <w:vAlign w:val="center"/>
            <w:hideMark/>
          </w:tcPr>
          <w:p w14:paraId="0131242F"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24" w:history="1">
              <w:proofErr w:type="spellStart"/>
              <w:r w:rsidR="000C1D36" w:rsidRPr="000C1D36">
                <w:rPr>
                  <w:rFonts w:ascii="Droid Sans Mono" w:eastAsia="Times New Roman" w:hAnsi="Droid Sans Mono" w:cs="Courier New"/>
                  <w:color w:val="444444"/>
                  <w:spacing w:val="5"/>
                  <w:sz w:val="21"/>
                  <w:szCs w:val="21"/>
                  <w:lang w:eastAsia="en-IN"/>
                </w:rPr>
                <w:t>ngForm</w:t>
              </w:r>
              <w:proofErr w:type="spellEnd"/>
            </w:hyperlink>
            <w:r w:rsidR="000C1D36" w:rsidRPr="000C1D36">
              <w:rPr>
                <w:rFonts w:ascii="Roboto" w:eastAsia="Times New Roman" w:hAnsi="Roboto" w:cs="Times New Roman"/>
                <w:color w:val="444444"/>
                <w:spacing w:val="5"/>
                <w:sz w:val="21"/>
                <w:szCs w:val="21"/>
                <w:lang w:eastAsia="en-IN"/>
              </w:rPr>
              <w:t xml:space="preserve"> element selector</w:t>
            </w:r>
          </w:p>
        </w:tc>
        <w:tc>
          <w:tcPr>
            <w:tcW w:w="0" w:type="auto"/>
            <w:shd w:val="clear" w:color="auto" w:fill="FFFFFF"/>
            <w:tcMar>
              <w:top w:w="120" w:type="dxa"/>
              <w:left w:w="450" w:type="dxa"/>
              <w:bottom w:w="120" w:type="dxa"/>
              <w:right w:w="450" w:type="dxa"/>
            </w:tcMar>
            <w:vAlign w:val="center"/>
            <w:hideMark/>
          </w:tcPr>
          <w:p w14:paraId="5545C2E4"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25" w:history="1">
              <w:r w:rsidR="000C1D36" w:rsidRPr="000C1D36">
                <w:rPr>
                  <w:rFonts w:ascii="Droid Sans Mono" w:eastAsia="Times New Roman" w:hAnsi="Droid Sans Mono" w:cs="Courier New"/>
                  <w:color w:val="444444"/>
                  <w:spacing w:val="5"/>
                  <w:sz w:val="21"/>
                  <w:szCs w:val="21"/>
                  <w:lang w:eastAsia="en-IN"/>
                </w:rPr>
                <w:t>ng-form</w:t>
              </w:r>
            </w:hyperlink>
            <w:r w:rsidR="000C1D36" w:rsidRPr="000C1D36">
              <w:rPr>
                <w:rFonts w:ascii="Roboto" w:eastAsia="Times New Roman" w:hAnsi="Roboto" w:cs="Times New Roman"/>
                <w:color w:val="444444"/>
                <w:spacing w:val="5"/>
                <w:sz w:val="21"/>
                <w:szCs w:val="21"/>
                <w:lang w:eastAsia="en-IN"/>
              </w:rPr>
              <w:t xml:space="preserve"> element selector</w:t>
            </w:r>
          </w:p>
        </w:tc>
        <w:tc>
          <w:tcPr>
            <w:tcW w:w="0" w:type="auto"/>
            <w:shd w:val="clear" w:color="auto" w:fill="FFFFFF"/>
            <w:tcMar>
              <w:top w:w="120" w:type="dxa"/>
              <w:left w:w="450" w:type="dxa"/>
              <w:bottom w:w="120" w:type="dxa"/>
              <w:right w:w="450" w:type="dxa"/>
            </w:tcMar>
            <w:vAlign w:val="center"/>
            <w:hideMark/>
          </w:tcPr>
          <w:p w14:paraId="705277EC"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none</w:t>
            </w:r>
          </w:p>
        </w:tc>
      </w:tr>
      <w:tr w:rsidR="000C1D36" w:rsidRPr="000C1D36" w14:paraId="44169D19" w14:textId="77777777" w:rsidTr="000C1D36">
        <w:tc>
          <w:tcPr>
            <w:tcW w:w="0" w:type="auto"/>
            <w:shd w:val="clear" w:color="auto" w:fill="FFFFFF"/>
            <w:tcMar>
              <w:top w:w="120" w:type="dxa"/>
              <w:left w:w="450" w:type="dxa"/>
              <w:bottom w:w="120" w:type="dxa"/>
              <w:right w:w="450" w:type="dxa"/>
            </w:tcMar>
            <w:vAlign w:val="center"/>
            <w:hideMark/>
          </w:tcPr>
          <w:p w14:paraId="03A9D24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@angular/service-worker</w:t>
            </w:r>
          </w:p>
        </w:tc>
        <w:tc>
          <w:tcPr>
            <w:tcW w:w="0" w:type="auto"/>
            <w:shd w:val="clear" w:color="auto" w:fill="FFFFFF"/>
            <w:tcMar>
              <w:top w:w="120" w:type="dxa"/>
              <w:left w:w="450" w:type="dxa"/>
              <w:bottom w:w="120" w:type="dxa"/>
              <w:right w:w="450" w:type="dxa"/>
            </w:tcMar>
            <w:vAlign w:val="center"/>
            <w:hideMark/>
          </w:tcPr>
          <w:p w14:paraId="24F443D6"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versionedFiles</w:t>
            </w:r>
            <w:proofErr w:type="spellEnd"/>
          </w:p>
        </w:tc>
        <w:tc>
          <w:tcPr>
            <w:tcW w:w="0" w:type="auto"/>
            <w:shd w:val="clear" w:color="auto" w:fill="FFFFFF"/>
            <w:tcMar>
              <w:top w:w="120" w:type="dxa"/>
              <w:left w:w="450" w:type="dxa"/>
              <w:bottom w:w="120" w:type="dxa"/>
              <w:right w:w="450" w:type="dxa"/>
            </w:tcMar>
            <w:vAlign w:val="center"/>
            <w:hideMark/>
          </w:tcPr>
          <w:p w14:paraId="49DB2702"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files</w:t>
            </w:r>
          </w:p>
        </w:tc>
        <w:tc>
          <w:tcPr>
            <w:tcW w:w="0" w:type="auto"/>
            <w:shd w:val="clear" w:color="auto" w:fill="FFFFFF"/>
            <w:tcMar>
              <w:top w:w="120" w:type="dxa"/>
              <w:left w:w="450" w:type="dxa"/>
              <w:bottom w:w="120" w:type="dxa"/>
              <w:right w:w="450" w:type="dxa"/>
            </w:tcMar>
            <w:vAlign w:val="center"/>
            <w:hideMark/>
          </w:tcPr>
          <w:p w14:paraId="77744F64"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Roboto" w:eastAsia="Times New Roman" w:hAnsi="Roboto" w:cs="Times New Roman"/>
                <w:color w:val="444444"/>
                <w:spacing w:val="5"/>
                <w:sz w:val="21"/>
                <w:szCs w:val="21"/>
                <w:lang w:eastAsia="en-IN"/>
              </w:rPr>
              <w:t xml:space="preserve">In the service worker configuration file </w:t>
            </w:r>
            <w:proofErr w:type="spellStart"/>
            <w:r w:rsidRPr="000C1D36">
              <w:rPr>
                <w:rFonts w:ascii="Droid Sans Mono" w:eastAsia="Times New Roman" w:hAnsi="Droid Sans Mono" w:cs="Courier New"/>
                <w:color w:val="444444"/>
                <w:spacing w:val="5"/>
                <w:sz w:val="19"/>
                <w:szCs w:val="19"/>
                <w:lang w:eastAsia="en-IN"/>
              </w:rPr>
              <w:t>ngsw-</w:t>
            </w:r>
            <w:proofErr w:type="gramStart"/>
            <w:r w:rsidRPr="000C1D36">
              <w:rPr>
                <w:rFonts w:ascii="Droid Sans Mono" w:eastAsia="Times New Roman" w:hAnsi="Droid Sans Mono" w:cs="Courier New"/>
                <w:color w:val="444444"/>
                <w:spacing w:val="5"/>
                <w:sz w:val="19"/>
                <w:szCs w:val="19"/>
                <w:lang w:eastAsia="en-IN"/>
              </w:rPr>
              <w:t>config.json</w:t>
            </w:r>
            <w:proofErr w:type="spellEnd"/>
            <w:proofErr w:type="gramEnd"/>
            <w:r w:rsidRPr="000C1D36">
              <w:rPr>
                <w:rFonts w:ascii="Roboto" w:eastAsia="Times New Roman" w:hAnsi="Roboto" w:cs="Times New Roman"/>
                <w:color w:val="444444"/>
                <w:spacing w:val="5"/>
                <w:sz w:val="21"/>
                <w:szCs w:val="21"/>
                <w:lang w:eastAsia="en-IN"/>
              </w:rPr>
              <w:t xml:space="preserve">, replace </w:t>
            </w:r>
            <w:proofErr w:type="spellStart"/>
            <w:r w:rsidRPr="000C1D36">
              <w:rPr>
                <w:rFonts w:ascii="Droid Sans Mono" w:eastAsia="Times New Roman" w:hAnsi="Droid Sans Mono" w:cs="Courier New"/>
                <w:color w:val="444444"/>
                <w:spacing w:val="5"/>
                <w:sz w:val="19"/>
                <w:szCs w:val="19"/>
                <w:lang w:eastAsia="en-IN"/>
              </w:rPr>
              <w:t>versionedFiles</w:t>
            </w:r>
            <w:proofErr w:type="spellEnd"/>
            <w:r w:rsidRPr="000C1D36">
              <w:rPr>
                <w:rFonts w:ascii="Roboto" w:eastAsia="Times New Roman" w:hAnsi="Roboto" w:cs="Times New Roman"/>
                <w:color w:val="444444"/>
                <w:spacing w:val="5"/>
                <w:sz w:val="21"/>
                <w:szCs w:val="21"/>
                <w:lang w:eastAsia="en-IN"/>
              </w:rPr>
              <w:t xml:space="preserve"> with </w:t>
            </w:r>
            <w:r w:rsidRPr="000C1D36">
              <w:rPr>
                <w:rFonts w:ascii="Droid Sans Mono" w:eastAsia="Times New Roman" w:hAnsi="Droid Sans Mono" w:cs="Courier New"/>
                <w:color w:val="444444"/>
                <w:spacing w:val="5"/>
                <w:sz w:val="19"/>
                <w:szCs w:val="19"/>
                <w:lang w:eastAsia="en-IN"/>
              </w:rPr>
              <w:t>files</w:t>
            </w:r>
            <w:r w:rsidRPr="000C1D36">
              <w:rPr>
                <w:rFonts w:ascii="Roboto" w:eastAsia="Times New Roman" w:hAnsi="Roboto" w:cs="Times New Roman"/>
                <w:color w:val="444444"/>
                <w:spacing w:val="5"/>
                <w:sz w:val="21"/>
                <w:szCs w:val="21"/>
                <w:lang w:eastAsia="en-IN"/>
              </w:rPr>
              <w:t xml:space="preserve">. See </w:t>
            </w:r>
            <w:hyperlink r:id="rId226" w:anchor="assetgroups" w:history="1">
              <w:r w:rsidRPr="000C1D36">
                <w:rPr>
                  <w:rFonts w:ascii="Roboto" w:eastAsia="Times New Roman" w:hAnsi="Roboto" w:cs="Times New Roman"/>
                  <w:color w:val="444444"/>
                  <w:spacing w:val="5"/>
                  <w:sz w:val="21"/>
                  <w:szCs w:val="21"/>
                  <w:lang w:eastAsia="en-IN"/>
                </w:rPr>
                <w:t>Service Worker Configuration</w:t>
              </w:r>
            </w:hyperlink>
            <w:r w:rsidRPr="000C1D36">
              <w:rPr>
                <w:rFonts w:ascii="Roboto" w:eastAsia="Times New Roman" w:hAnsi="Roboto" w:cs="Times New Roman"/>
                <w:color w:val="444444"/>
                <w:spacing w:val="5"/>
                <w:sz w:val="21"/>
                <w:szCs w:val="21"/>
                <w:lang w:eastAsia="en-IN"/>
              </w:rPr>
              <w:t>.</w:t>
            </w:r>
          </w:p>
        </w:tc>
      </w:tr>
    </w:tbl>
    <w:p w14:paraId="3295A5F8"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*To see APIs removed in version 8, check out this guide on the </w:t>
      </w:r>
      <w:hyperlink r:id="rId227" w:anchor="removed" w:history="1">
        <w:r w:rsidRPr="000C1D36">
          <w:rPr>
            <w:rFonts w:ascii="Roboto" w:eastAsia="Times New Roman" w:hAnsi="Roboto" w:cs="Times New Roman"/>
            <w:color w:val="444444"/>
            <w:sz w:val="21"/>
            <w:szCs w:val="21"/>
            <w:lang w:val="en" w:eastAsia="en-IN"/>
          </w:rPr>
          <w:t>version 8 docs site</w:t>
        </w:r>
      </w:hyperlink>
      <w:r w:rsidRPr="000C1D36">
        <w:rPr>
          <w:rFonts w:ascii="Roboto" w:eastAsia="Times New Roman" w:hAnsi="Roboto" w:cs="Times New Roman"/>
          <w:color w:val="444444"/>
          <w:sz w:val="21"/>
          <w:szCs w:val="21"/>
          <w:lang w:val="en" w:eastAsia="en-IN"/>
        </w:rPr>
        <w:t>.</w:t>
      </w:r>
    </w:p>
    <w:p w14:paraId="320CE56C" w14:textId="77777777" w:rsidR="000C1D36" w:rsidRPr="000C1D36" w:rsidRDefault="000C1D36" w:rsidP="000C1D36">
      <w:pPr>
        <w:shd w:val="clear" w:color="auto" w:fill="FFFFFF"/>
        <w:spacing w:before="360" w:after="180" w:line="240" w:lineRule="auto"/>
        <w:outlineLvl w:val="2"/>
        <w:rPr>
          <w:rFonts w:ascii="Roboto" w:eastAsia="Times New Roman" w:hAnsi="Roboto" w:cs="Times New Roman"/>
          <w:color w:val="333333"/>
          <w:sz w:val="30"/>
          <w:szCs w:val="30"/>
          <w:lang w:val="en" w:eastAsia="en-IN"/>
        </w:rPr>
      </w:pPr>
      <w:r w:rsidRPr="000C1D36">
        <w:rPr>
          <w:rFonts w:ascii="Roboto" w:eastAsia="Times New Roman" w:hAnsi="Roboto" w:cs="Times New Roman"/>
          <w:color w:val="333333"/>
          <w:sz w:val="30"/>
          <w:szCs w:val="30"/>
          <w:lang w:val="en" w:eastAsia="en-IN"/>
        </w:rPr>
        <w:t>@angular/</w:t>
      </w:r>
      <w:proofErr w:type="spellStart"/>
      <w:r w:rsidRPr="000C1D36">
        <w:rPr>
          <w:rFonts w:ascii="Roboto" w:eastAsia="Times New Roman" w:hAnsi="Roboto" w:cs="Times New Roman"/>
          <w:color w:val="333333"/>
          <w:sz w:val="30"/>
          <w:szCs w:val="30"/>
          <w:lang w:val="en" w:eastAsia="en-IN"/>
        </w:rPr>
        <w:t>http</w:t>
      </w:r>
      <w:hyperlink r:id="rId228" w:anchor="angularhttp" w:tooltip="Link to this heading" w:history="1">
        <w:r w:rsidRPr="000C1D36">
          <w:rPr>
            <w:rFonts w:ascii="Material Icons" w:eastAsia="Times New Roman" w:hAnsi="Material Icons" w:cs="Times New Roman"/>
            <w:color w:val="444444"/>
            <w:sz w:val="21"/>
            <w:szCs w:val="21"/>
            <w:lang w:val="en" w:eastAsia="en-IN"/>
          </w:rPr>
          <w:t>link</w:t>
        </w:r>
        <w:proofErr w:type="spellEnd"/>
      </w:hyperlink>
    </w:p>
    <w:p w14:paraId="33CA4145"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The entire </w:t>
      </w:r>
      <w:hyperlink r:id="rId229" w:history="1">
        <w:r w:rsidRPr="000C1D36">
          <w:rPr>
            <w:rFonts w:ascii="Droid Sans Mono" w:eastAsia="Times New Roman" w:hAnsi="Droid Sans Mono" w:cs="Courier New"/>
            <w:color w:val="444444"/>
            <w:sz w:val="19"/>
            <w:szCs w:val="19"/>
            <w:lang w:val="en" w:eastAsia="en-IN"/>
          </w:rPr>
          <w:t>@angular/http</w:t>
        </w:r>
      </w:hyperlink>
      <w:r w:rsidRPr="000C1D36">
        <w:rPr>
          <w:rFonts w:ascii="Roboto" w:eastAsia="Times New Roman" w:hAnsi="Roboto" w:cs="Times New Roman"/>
          <w:color w:val="444444"/>
          <w:sz w:val="21"/>
          <w:szCs w:val="21"/>
          <w:lang w:val="en" w:eastAsia="en-IN"/>
        </w:rPr>
        <w:t xml:space="preserve"> package has been removed. Use </w:t>
      </w:r>
      <w:hyperlink r:id="rId230" w:history="1">
        <w:r w:rsidRPr="000C1D36">
          <w:rPr>
            <w:rFonts w:ascii="Droid Sans Mono" w:eastAsia="Times New Roman" w:hAnsi="Droid Sans Mono" w:cs="Courier New"/>
            <w:color w:val="444444"/>
            <w:sz w:val="19"/>
            <w:szCs w:val="19"/>
            <w:lang w:val="en" w:eastAsia="en-IN"/>
          </w:rPr>
          <w:t>@angular/common/http</w:t>
        </w:r>
      </w:hyperlink>
      <w:r w:rsidRPr="000C1D36">
        <w:rPr>
          <w:rFonts w:ascii="Roboto" w:eastAsia="Times New Roman" w:hAnsi="Roboto" w:cs="Times New Roman"/>
          <w:color w:val="444444"/>
          <w:sz w:val="21"/>
          <w:szCs w:val="21"/>
          <w:lang w:val="en" w:eastAsia="en-IN"/>
        </w:rPr>
        <w:t xml:space="preserve"> instead.</w:t>
      </w:r>
    </w:p>
    <w:p w14:paraId="7136B028"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The new API is a smaller, easier, and more powerful way to make HTTP requests in Angular. The new API simplifies the default ergonomics: There is no need to map by invoking </w:t>
      </w:r>
      <w:proofErr w:type="gramStart"/>
      <w:r w:rsidRPr="000C1D36">
        <w:rPr>
          <w:rFonts w:ascii="Roboto" w:eastAsia="Times New Roman" w:hAnsi="Roboto" w:cs="Times New Roman"/>
          <w:color w:val="444444"/>
          <w:sz w:val="21"/>
          <w:szCs w:val="21"/>
          <w:lang w:val="en" w:eastAsia="en-IN"/>
        </w:rPr>
        <w:t xml:space="preserve">the </w:t>
      </w:r>
      <w:r w:rsidRPr="000C1D36">
        <w:rPr>
          <w:rFonts w:ascii="Droid Sans Mono" w:eastAsia="Times New Roman" w:hAnsi="Droid Sans Mono" w:cs="Courier New"/>
          <w:color w:val="444444"/>
          <w:sz w:val="19"/>
          <w:szCs w:val="19"/>
          <w:lang w:val="en" w:eastAsia="en-IN"/>
        </w:rPr>
        <w:t>.json</w:t>
      </w:r>
      <w:proofErr w:type="gramEnd"/>
      <w:r w:rsidRPr="000C1D36">
        <w:rPr>
          <w:rFonts w:ascii="Droid Sans Mono" w:eastAsia="Times New Roman" w:hAnsi="Droid Sans Mono" w:cs="Courier New"/>
          <w:color w:val="444444"/>
          <w:sz w:val="19"/>
          <w:szCs w:val="19"/>
          <w:lang w:val="en" w:eastAsia="en-IN"/>
        </w:rPr>
        <w:t>()</w:t>
      </w:r>
      <w:r w:rsidRPr="000C1D36">
        <w:rPr>
          <w:rFonts w:ascii="Roboto" w:eastAsia="Times New Roman" w:hAnsi="Roboto" w:cs="Times New Roman"/>
          <w:color w:val="444444"/>
          <w:sz w:val="21"/>
          <w:szCs w:val="21"/>
          <w:lang w:val="en" w:eastAsia="en-IN"/>
        </w:rPr>
        <w:t xml:space="preserve"> method. It also supports typed return values and interceptors.</w:t>
      </w:r>
    </w:p>
    <w:p w14:paraId="5A10E24B"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To update your apps:</w:t>
      </w:r>
    </w:p>
    <w:p w14:paraId="54C64983" w14:textId="77777777" w:rsidR="000C1D36" w:rsidRPr="000C1D36" w:rsidRDefault="000C1D36" w:rsidP="000C1D36">
      <w:pPr>
        <w:numPr>
          <w:ilvl w:val="0"/>
          <w:numId w:val="3"/>
        </w:numPr>
        <w:shd w:val="clear" w:color="auto" w:fill="FFFFFF"/>
        <w:spacing w:before="100" w:beforeAutospacing="1" w:after="100" w:afterAutospacing="1"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Replace </w:t>
      </w:r>
      <w:proofErr w:type="spellStart"/>
      <w:r w:rsidRPr="000C1D36">
        <w:rPr>
          <w:rFonts w:ascii="Droid Sans Mono" w:eastAsia="Times New Roman" w:hAnsi="Droid Sans Mono" w:cs="Courier New"/>
          <w:color w:val="444444"/>
          <w:sz w:val="19"/>
          <w:szCs w:val="19"/>
          <w:lang w:val="en" w:eastAsia="en-IN"/>
        </w:rPr>
        <w:t>HttpModule</w:t>
      </w:r>
      <w:proofErr w:type="spellEnd"/>
      <w:r w:rsidRPr="000C1D36">
        <w:rPr>
          <w:rFonts w:ascii="Roboto" w:eastAsia="Times New Roman" w:hAnsi="Roboto" w:cs="Times New Roman"/>
          <w:color w:val="444444"/>
          <w:sz w:val="21"/>
          <w:szCs w:val="21"/>
          <w:lang w:val="en" w:eastAsia="en-IN"/>
        </w:rPr>
        <w:t xml:space="preserve"> with </w:t>
      </w:r>
      <w:hyperlink r:id="rId231" w:history="1">
        <w:proofErr w:type="spellStart"/>
        <w:r w:rsidRPr="000C1D36">
          <w:rPr>
            <w:rFonts w:ascii="Droid Sans Mono" w:eastAsia="Times New Roman" w:hAnsi="Droid Sans Mono" w:cs="Courier New"/>
            <w:color w:val="444444"/>
            <w:sz w:val="19"/>
            <w:szCs w:val="19"/>
            <w:lang w:val="en" w:eastAsia="en-IN"/>
          </w:rPr>
          <w:t>HttpClientModule</w:t>
        </w:r>
        <w:proofErr w:type="spellEnd"/>
      </w:hyperlink>
      <w:r w:rsidRPr="000C1D36">
        <w:rPr>
          <w:rFonts w:ascii="Roboto" w:eastAsia="Times New Roman" w:hAnsi="Roboto" w:cs="Times New Roman"/>
          <w:color w:val="444444"/>
          <w:sz w:val="21"/>
          <w:szCs w:val="21"/>
          <w:lang w:val="en" w:eastAsia="en-IN"/>
        </w:rPr>
        <w:t xml:space="preserve"> (from </w:t>
      </w:r>
      <w:hyperlink r:id="rId232" w:history="1">
        <w:r w:rsidRPr="000C1D36">
          <w:rPr>
            <w:rFonts w:ascii="Droid Sans Mono" w:eastAsia="Times New Roman" w:hAnsi="Droid Sans Mono" w:cs="Courier New"/>
            <w:color w:val="444444"/>
            <w:sz w:val="19"/>
            <w:szCs w:val="19"/>
            <w:lang w:val="en" w:eastAsia="en-IN"/>
          </w:rPr>
          <w:t>@angular/common/http</w:t>
        </w:r>
      </w:hyperlink>
      <w:r w:rsidRPr="000C1D36">
        <w:rPr>
          <w:rFonts w:ascii="Roboto" w:eastAsia="Times New Roman" w:hAnsi="Roboto" w:cs="Times New Roman"/>
          <w:color w:val="444444"/>
          <w:sz w:val="21"/>
          <w:szCs w:val="21"/>
          <w:lang w:val="en" w:eastAsia="en-IN"/>
        </w:rPr>
        <w:t>) in each of your modules.</w:t>
      </w:r>
    </w:p>
    <w:p w14:paraId="55FF0081" w14:textId="77777777" w:rsidR="000C1D36" w:rsidRPr="000C1D36" w:rsidRDefault="000C1D36" w:rsidP="000C1D36">
      <w:pPr>
        <w:numPr>
          <w:ilvl w:val="0"/>
          <w:numId w:val="3"/>
        </w:numPr>
        <w:shd w:val="clear" w:color="auto" w:fill="FFFFFF"/>
        <w:spacing w:before="100" w:beforeAutospacing="1" w:after="100" w:afterAutospacing="1"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Replace the </w:t>
      </w:r>
      <w:r w:rsidRPr="000C1D36">
        <w:rPr>
          <w:rFonts w:ascii="Droid Sans Mono" w:eastAsia="Times New Roman" w:hAnsi="Droid Sans Mono" w:cs="Courier New"/>
          <w:color w:val="444444"/>
          <w:sz w:val="19"/>
          <w:szCs w:val="19"/>
          <w:lang w:val="en" w:eastAsia="en-IN"/>
        </w:rPr>
        <w:t>Http</w:t>
      </w:r>
      <w:r w:rsidRPr="000C1D36">
        <w:rPr>
          <w:rFonts w:ascii="Roboto" w:eastAsia="Times New Roman" w:hAnsi="Roboto" w:cs="Times New Roman"/>
          <w:color w:val="444444"/>
          <w:sz w:val="21"/>
          <w:szCs w:val="21"/>
          <w:lang w:val="en" w:eastAsia="en-IN"/>
        </w:rPr>
        <w:t xml:space="preserve"> service with the </w:t>
      </w:r>
      <w:hyperlink r:id="rId233" w:history="1">
        <w:proofErr w:type="spellStart"/>
        <w:r w:rsidRPr="000C1D36">
          <w:rPr>
            <w:rFonts w:ascii="Droid Sans Mono" w:eastAsia="Times New Roman" w:hAnsi="Droid Sans Mono" w:cs="Courier New"/>
            <w:color w:val="444444"/>
            <w:sz w:val="19"/>
            <w:szCs w:val="19"/>
            <w:lang w:val="en" w:eastAsia="en-IN"/>
          </w:rPr>
          <w:t>HttpClient</w:t>
        </w:r>
        <w:proofErr w:type="spellEnd"/>
      </w:hyperlink>
      <w:r w:rsidRPr="000C1D36">
        <w:rPr>
          <w:rFonts w:ascii="Roboto" w:eastAsia="Times New Roman" w:hAnsi="Roboto" w:cs="Times New Roman"/>
          <w:color w:val="444444"/>
          <w:sz w:val="21"/>
          <w:szCs w:val="21"/>
          <w:lang w:val="en" w:eastAsia="en-IN"/>
        </w:rPr>
        <w:t xml:space="preserve"> service.</w:t>
      </w:r>
    </w:p>
    <w:p w14:paraId="32C32D81" w14:textId="77777777" w:rsidR="000C1D36" w:rsidRPr="000C1D36" w:rsidRDefault="000C1D36" w:rsidP="000C1D36">
      <w:pPr>
        <w:numPr>
          <w:ilvl w:val="0"/>
          <w:numId w:val="3"/>
        </w:numPr>
        <w:shd w:val="clear" w:color="auto" w:fill="FFFFFF"/>
        <w:spacing w:before="100" w:beforeAutospacing="1" w:after="100" w:afterAutospacing="1"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t xml:space="preserve">Remove any </w:t>
      </w:r>
      <w:proofErr w:type="gramStart"/>
      <w:r w:rsidRPr="000C1D36">
        <w:rPr>
          <w:rFonts w:ascii="Droid Sans Mono" w:eastAsia="Times New Roman" w:hAnsi="Droid Sans Mono" w:cs="Courier New"/>
          <w:color w:val="444444"/>
          <w:sz w:val="19"/>
          <w:szCs w:val="19"/>
          <w:lang w:val="en" w:eastAsia="en-IN"/>
        </w:rPr>
        <w:t>map(</w:t>
      </w:r>
      <w:proofErr w:type="gramEnd"/>
      <w:r w:rsidRPr="000C1D36">
        <w:rPr>
          <w:rFonts w:ascii="Droid Sans Mono" w:eastAsia="Times New Roman" w:hAnsi="Droid Sans Mono" w:cs="Courier New"/>
          <w:color w:val="444444"/>
          <w:sz w:val="19"/>
          <w:szCs w:val="19"/>
          <w:lang w:val="en" w:eastAsia="en-IN"/>
        </w:rPr>
        <w:t xml:space="preserve">res =&gt; </w:t>
      </w:r>
      <w:proofErr w:type="spellStart"/>
      <w:r w:rsidRPr="000C1D36">
        <w:rPr>
          <w:rFonts w:ascii="Droid Sans Mono" w:eastAsia="Times New Roman" w:hAnsi="Droid Sans Mono" w:cs="Courier New"/>
          <w:color w:val="444444"/>
          <w:sz w:val="19"/>
          <w:szCs w:val="19"/>
          <w:lang w:val="en" w:eastAsia="en-IN"/>
        </w:rPr>
        <w:t>res.json</w:t>
      </w:r>
      <w:proofErr w:type="spellEnd"/>
      <w:r w:rsidRPr="000C1D36">
        <w:rPr>
          <w:rFonts w:ascii="Droid Sans Mono" w:eastAsia="Times New Roman" w:hAnsi="Droid Sans Mono" w:cs="Courier New"/>
          <w:color w:val="444444"/>
          <w:sz w:val="19"/>
          <w:szCs w:val="19"/>
          <w:lang w:val="en" w:eastAsia="en-IN"/>
        </w:rPr>
        <w:t>())</w:t>
      </w:r>
      <w:r w:rsidRPr="000C1D36">
        <w:rPr>
          <w:rFonts w:ascii="Roboto" w:eastAsia="Times New Roman" w:hAnsi="Roboto" w:cs="Times New Roman"/>
          <w:color w:val="444444"/>
          <w:sz w:val="21"/>
          <w:szCs w:val="21"/>
          <w:lang w:val="en" w:eastAsia="en-IN"/>
        </w:rPr>
        <w:t xml:space="preserve"> calls. They are no longer needed.</w:t>
      </w:r>
    </w:p>
    <w:p w14:paraId="04B58323" w14:textId="77777777" w:rsidR="000C1D36" w:rsidRPr="000C1D36" w:rsidRDefault="000C1D36" w:rsidP="000C1D36">
      <w:pPr>
        <w:shd w:val="clear" w:color="auto" w:fill="FFFFFF"/>
        <w:spacing w:before="210" w:after="0" w:line="360" w:lineRule="atLeast"/>
        <w:rPr>
          <w:rFonts w:ascii="Roboto" w:eastAsia="Times New Roman" w:hAnsi="Roboto" w:cs="Times New Roman"/>
          <w:color w:val="444444"/>
          <w:sz w:val="21"/>
          <w:szCs w:val="21"/>
          <w:lang w:val="en" w:eastAsia="en-IN"/>
        </w:rPr>
      </w:pPr>
      <w:r w:rsidRPr="000C1D36">
        <w:rPr>
          <w:rFonts w:ascii="Roboto" w:eastAsia="Times New Roman" w:hAnsi="Roboto" w:cs="Times New Roman"/>
          <w:color w:val="444444"/>
          <w:sz w:val="21"/>
          <w:szCs w:val="21"/>
          <w:lang w:val="en" w:eastAsia="en-IN"/>
        </w:rPr>
        <w:lastRenderedPageBreak/>
        <w:t xml:space="preserve">For more information about using </w:t>
      </w:r>
      <w:r w:rsidRPr="000C1D36">
        <w:rPr>
          <w:rFonts w:ascii="Droid Sans Mono" w:eastAsia="Times New Roman" w:hAnsi="Droid Sans Mono" w:cs="Courier New"/>
          <w:color w:val="444444"/>
          <w:sz w:val="19"/>
          <w:szCs w:val="19"/>
          <w:lang w:val="en" w:eastAsia="en-IN"/>
        </w:rPr>
        <w:t>@angular/common/</w:t>
      </w:r>
      <w:hyperlink r:id="rId234" w:history="1">
        <w:r w:rsidRPr="000C1D36">
          <w:rPr>
            <w:rFonts w:ascii="Droid Sans Mono" w:eastAsia="Times New Roman" w:hAnsi="Droid Sans Mono" w:cs="Courier New"/>
            <w:color w:val="444444"/>
            <w:sz w:val="21"/>
            <w:szCs w:val="21"/>
            <w:lang w:val="en" w:eastAsia="en-IN"/>
          </w:rPr>
          <w:t>http</w:t>
        </w:r>
      </w:hyperlink>
      <w:r w:rsidRPr="000C1D36">
        <w:rPr>
          <w:rFonts w:ascii="Roboto" w:eastAsia="Times New Roman" w:hAnsi="Roboto" w:cs="Times New Roman"/>
          <w:color w:val="444444"/>
          <w:sz w:val="21"/>
          <w:szCs w:val="21"/>
          <w:lang w:val="en" w:eastAsia="en-IN"/>
        </w:rPr>
        <w:t xml:space="preserve">, see the </w:t>
      </w:r>
      <w:hyperlink r:id="rId235" w:tooltip="HTTP Client guide" w:history="1">
        <w:proofErr w:type="spellStart"/>
        <w:r w:rsidRPr="000C1D36">
          <w:rPr>
            <w:rFonts w:ascii="Roboto" w:eastAsia="Times New Roman" w:hAnsi="Roboto" w:cs="Times New Roman"/>
            <w:color w:val="444444"/>
            <w:sz w:val="21"/>
            <w:szCs w:val="21"/>
            <w:lang w:val="en" w:eastAsia="en-IN"/>
          </w:rPr>
          <w:t>HttpClient</w:t>
        </w:r>
        <w:proofErr w:type="spellEnd"/>
        <w:r w:rsidRPr="000C1D36">
          <w:rPr>
            <w:rFonts w:ascii="Roboto" w:eastAsia="Times New Roman" w:hAnsi="Roboto" w:cs="Times New Roman"/>
            <w:color w:val="444444"/>
            <w:sz w:val="21"/>
            <w:szCs w:val="21"/>
            <w:lang w:val="en" w:eastAsia="en-IN"/>
          </w:rPr>
          <w:t xml:space="preserve"> guide</w:t>
        </w:r>
      </w:hyperlink>
      <w:r w:rsidRPr="000C1D36">
        <w:rPr>
          <w:rFonts w:ascii="Roboto" w:eastAsia="Times New Roman" w:hAnsi="Roboto" w:cs="Times New Roman"/>
          <w:color w:val="444444"/>
          <w:sz w:val="21"/>
          <w:szCs w:val="21"/>
          <w:lang w:val="en"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74"/>
        <w:gridCol w:w="5830"/>
      </w:tblGrid>
      <w:tr w:rsidR="000C1D36" w:rsidRPr="000C1D36" w14:paraId="3FEA65BF" w14:textId="77777777" w:rsidTr="000C1D36">
        <w:trPr>
          <w:tblHeader/>
        </w:trPr>
        <w:tc>
          <w:tcPr>
            <w:tcW w:w="0" w:type="auto"/>
            <w:shd w:val="clear" w:color="auto" w:fill="FFFFFF"/>
            <w:tcMar>
              <w:top w:w="195" w:type="dxa"/>
              <w:left w:w="480" w:type="dxa"/>
              <w:bottom w:w="195" w:type="dxa"/>
              <w:right w:w="480" w:type="dxa"/>
            </w:tcMar>
            <w:vAlign w:val="center"/>
            <w:hideMark/>
          </w:tcPr>
          <w:p w14:paraId="42747DF4"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Droid Sans Mono" w:eastAsia="Times New Roman" w:hAnsi="Droid Sans Mono" w:cs="Courier New"/>
                <w:color w:val="444444"/>
                <w:lang w:eastAsia="en-IN"/>
              </w:rPr>
              <w:t>@angular/</w:t>
            </w:r>
            <w:hyperlink r:id="rId236" w:history="1">
              <w:r w:rsidRPr="000C1D36">
                <w:rPr>
                  <w:rFonts w:ascii="Droid Sans Mono" w:eastAsia="Times New Roman" w:hAnsi="Droid Sans Mono" w:cs="Courier New"/>
                  <w:color w:val="444444"/>
                  <w:sz w:val="21"/>
                  <w:szCs w:val="21"/>
                  <w:lang w:eastAsia="en-IN"/>
                </w:rPr>
                <w:t>http</w:t>
              </w:r>
            </w:hyperlink>
          </w:p>
        </w:tc>
        <w:tc>
          <w:tcPr>
            <w:tcW w:w="0" w:type="auto"/>
            <w:shd w:val="clear" w:color="auto" w:fill="FFFFFF"/>
            <w:tcMar>
              <w:top w:w="195" w:type="dxa"/>
              <w:left w:w="480" w:type="dxa"/>
              <w:bottom w:w="195" w:type="dxa"/>
              <w:right w:w="480" w:type="dxa"/>
            </w:tcMar>
            <w:vAlign w:val="center"/>
            <w:hideMark/>
          </w:tcPr>
          <w:p w14:paraId="0A10C1E0"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 xml:space="preserve">Closest replacement in </w:t>
            </w:r>
            <w:r w:rsidRPr="000C1D36">
              <w:rPr>
                <w:rFonts w:ascii="Droid Sans Mono" w:eastAsia="Times New Roman" w:hAnsi="Droid Sans Mono" w:cs="Courier New"/>
                <w:color w:val="444444"/>
                <w:lang w:eastAsia="en-IN"/>
              </w:rPr>
              <w:t>@angular/common/</w:t>
            </w:r>
            <w:hyperlink r:id="rId237" w:history="1">
              <w:r w:rsidRPr="000C1D36">
                <w:rPr>
                  <w:rFonts w:ascii="Droid Sans Mono" w:eastAsia="Times New Roman" w:hAnsi="Droid Sans Mono" w:cs="Courier New"/>
                  <w:color w:val="444444"/>
                  <w:sz w:val="21"/>
                  <w:szCs w:val="21"/>
                  <w:lang w:eastAsia="en-IN"/>
                </w:rPr>
                <w:t>http</w:t>
              </w:r>
            </w:hyperlink>
          </w:p>
        </w:tc>
      </w:tr>
      <w:tr w:rsidR="000C1D36" w:rsidRPr="000C1D36" w14:paraId="3C61BF67" w14:textId="77777777" w:rsidTr="000C1D36">
        <w:tc>
          <w:tcPr>
            <w:tcW w:w="0" w:type="auto"/>
            <w:shd w:val="clear" w:color="auto" w:fill="FFFFFF"/>
            <w:tcMar>
              <w:top w:w="120" w:type="dxa"/>
              <w:left w:w="450" w:type="dxa"/>
              <w:bottom w:w="120" w:type="dxa"/>
              <w:right w:w="450" w:type="dxa"/>
            </w:tcMar>
            <w:vAlign w:val="center"/>
            <w:hideMark/>
          </w:tcPr>
          <w:p w14:paraId="1E4E332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BaseRequestOptions</w:t>
            </w:r>
            <w:proofErr w:type="spellEnd"/>
          </w:p>
        </w:tc>
        <w:tc>
          <w:tcPr>
            <w:tcW w:w="0" w:type="auto"/>
            <w:shd w:val="clear" w:color="auto" w:fill="FFFFFF"/>
            <w:tcMar>
              <w:top w:w="120" w:type="dxa"/>
              <w:left w:w="450" w:type="dxa"/>
              <w:bottom w:w="120" w:type="dxa"/>
              <w:right w:w="450" w:type="dxa"/>
            </w:tcMar>
            <w:vAlign w:val="center"/>
            <w:hideMark/>
          </w:tcPr>
          <w:p w14:paraId="390CD55A"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38" w:history="1">
              <w:proofErr w:type="spellStart"/>
              <w:r w:rsidR="000C1D36" w:rsidRPr="000C1D36">
                <w:rPr>
                  <w:rFonts w:ascii="Droid Sans Mono" w:eastAsia="Times New Roman" w:hAnsi="Droid Sans Mono" w:cs="Courier New"/>
                  <w:color w:val="444444"/>
                  <w:spacing w:val="5"/>
                  <w:sz w:val="19"/>
                  <w:szCs w:val="19"/>
                  <w:lang w:eastAsia="en-IN"/>
                </w:rPr>
                <w:t>HttpRequest</w:t>
              </w:r>
              <w:proofErr w:type="spellEnd"/>
            </w:hyperlink>
          </w:p>
        </w:tc>
      </w:tr>
      <w:tr w:rsidR="000C1D36" w:rsidRPr="000C1D36" w14:paraId="67B0BE90" w14:textId="77777777" w:rsidTr="000C1D36">
        <w:tc>
          <w:tcPr>
            <w:tcW w:w="0" w:type="auto"/>
            <w:shd w:val="clear" w:color="auto" w:fill="FFFFFF"/>
            <w:tcMar>
              <w:top w:w="120" w:type="dxa"/>
              <w:left w:w="450" w:type="dxa"/>
              <w:bottom w:w="120" w:type="dxa"/>
              <w:right w:w="450" w:type="dxa"/>
            </w:tcMar>
            <w:vAlign w:val="center"/>
            <w:hideMark/>
          </w:tcPr>
          <w:p w14:paraId="0CF8A6DE"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BaseResponseOptions</w:t>
            </w:r>
            <w:proofErr w:type="spellEnd"/>
          </w:p>
        </w:tc>
        <w:tc>
          <w:tcPr>
            <w:tcW w:w="0" w:type="auto"/>
            <w:shd w:val="clear" w:color="auto" w:fill="FFFFFF"/>
            <w:tcMar>
              <w:top w:w="120" w:type="dxa"/>
              <w:left w:w="450" w:type="dxa"/>
              <w:bottom w:w="120" w:type="dxa"/>
              <w:right w:w="450" w:type="dxa"/>
            </w:tcMar>
            <w:vAlign w:val="center"/>
            <w:hideMark/>
          </w:tcPr>
          <w:p w14:paraId="3A263AF6"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39" w:history="1">
              <w:proofErr w:type="spellStart"/>
              <w:r w:rsidR="000C1D36" w:rsidRPr="000C1D36">
                <w:rPr>
                  <w:rFonts w:ascii="Droid Sans Mono" w:eastAsia="Times New Roman" w:hAnsi="Droid Sans Mono" w:cs="Courier New"/>
                  <w:color w:val="444444"/>
                  <w:spacing w:val="5"/>
                  <w:sz w:val="19"/>
                  <w:szCs w:val="19"/>
                  <w:lang w:eastAsia="en-IN"/>
                </w:rPr>
                <w:t>HttpResponse</w:t>
              </w:r>
              <w:proofErr w:type="spellEnd"/>
            </w:hyperlink>
          </w:p>
        </w:tc>
      </w:tr>
      <w:tr w:rsidR="000C1D36" w:rsidRPr="000C1D36" w14:paraId="782D14D7" w14:textId="77777777" w:rsidTr="000C1D36">
        <w:tc>
          <w:tcPr>
            <w:tcW w:w="0" w:type="auto"/>
            <w:shd w:val="clear" w:color="auto" w:fill="FFFFFF"/>
            <w:tcMar>
              <w:top w:w="120" w:type="dxa"/>
              <w:left w:w="450" w:type="dxa"/>
              <w:bottom w:w="120" w:type="dxa"/>
              <w:right w:w="450" w:type="dxa"/>
            </w:tcMar>
            <w:vAlign w:val="center"/>
            <w:hideMark/>
          </w:tcPr>
          <w:p w14:paraId="028B9A4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BrowserXhr</w:t>
            </w:r>
            <w:proofErr w:type="spellEnd"/>
          </w:p>
        </w:tc>
        <w:tc>
          <w:tcPr>
            <w:tcW w:w="0" w:type="auto"/>
            <w:shd w:val="clear" w:color="auto" w:fill="FFFFFF"/>
            <w:tcMar>
              <w:top w:w="120" w:type="dxa"/>
              <w:left w:w="450" w:type="dxa"/>
              <w:bottom w:w="120" w:type="dxa"/>
              <w:right w:w="450" w:type="dxa"/>
            </w:tcMar>
            <w:vAlign w:val="center"/>
            <w:hideMark/>
          </w:tcPr>
          <w:p w14:paraId="40AAEC03"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
        </w:tc>
      </w:tr>
      <w:tr w:rsidR="000C1D36" w:rsidRPr="000C1D36" w14:paraId="2D092500" w14:textId="77777777" w:rsidTr="000C1D36">
        <w:tc>
          <w:tcPr>
            <w:tcW w:w="0" w:type="auto"/>
            <w:shd w:val="clear" w:color="auto" w:fill="FFFFFF"/>
            <w:tcMar>
              <w:top w:w="120" w:type="dxa"/>
              <w:left w:w="450" w:type="dxa"/>
              <w:bottom w:w="120" w:type="dxa"/>
              <w:right w:w="450" w:type="dxa"/>
            </w:tcMar>
            <w:vAlign w:val="center"/>
            <w:hideMark/>
          </w:tcPr>
          <w:p w14:paraId="74858692"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Connection</w:t>
            </w:r>
          </w:p>
        </w:tc>
        <w:tc>
          <w:tcPr>
            <w:tcW w:w="0" w:type="auto"/>
            <w:shd w:val="clear" w:color="auto" w:fill="FFFFFF"/>
            <w:tcMar>
              <w:top w:w="120" w:type="dxa"/>
              <w:left w:w="450" w:type="dxa"/>
              <w:bottom w:w="120" w:type="dxa"/>
              <w:right w:w="450" w:type="dxa"/>
            </w:tcMar>
            <w:vAlign w:val="center"/>
            <w:hideMark/>
          </w:tcPr>
          <w:p w14:paraId="418882A7"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40" w:history="1">
              <w:proofErr w:type="spellStart"/>
              <w:r w:rsidR="000C1D36" w:rsidRPr="000C1D36">
                <w:rPr>
                  <w:rFonts w:ascii="Droid Sans Mono" w:eastAsia="Times New Roman" w:hAnsi="Droid Sans Mono" w:cs="Courier New"/>
                  <w:color w:val="444444"/>
                  <w:spacing w:val="5"/>
                  <w:sz w:val="19"/>
                  <w:szCs w:val="19"/>
                  <w:lang w:eastAsia="en-IN"/>
                </w:rPr>
                <w:t>HttpBackend</w:t>
              </w:r>
              <w:proofErr w:type="spellEnd"/>
            </w:hyperlink>
          </w:p>
        </w:tc>
      </w:tr>
      <w:tr w:rsidR="000C1D36" w:rsidRPr="000C1D36" w14:paraId="12F22C88" w14:textId="77777777" w:rsidTr="000C1D36">
        <w:tc>
          <w:tcPr>
            <w:tcW w:w="0" w:type="auto"/>
            <w:shd w:val="clear" w:color="auto" w:fill="FFFFFF"/>
            <w:tcMar>
              <w:top w:w="120" w:type="dxa"/>
              <w:left w:w="450" w:type="dxa"/>
              <w:bottom w:w="120" w:type="dxa"/>
              <w:right w:w="450" w:type="dxa"/>
            </w:tcMar>
            <w:vAlign w:val="center"/>
            <w:hideMark/>
          </w:tcPr>
          <w:p w14:paraId="52DD2CC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ConnectionBackend</w:t>
            </w:r>
            <w:proofErr w:type="spellEnd"/>
          </w:p>
        </w:tc>
        <w:tc>
          <w:tcPr>
            <w:tcW w:w="0" w:type="auto"/>
            <w:shd w:val="clear" w:color="auto" w:fill="FFFFFF"/>
            <w:tcMar>
              <w:top w:w="120" w:type="dxa"/>
              <w:left w:w="450" w:type="dxa"/>
              <w:bottom w:w="120" w:type="dxa"/>
              <w:right w:w="450" w:type="dxa"/>
            </w:tcMar>
            <w:vAlign w:val="center"/>
            <w:hideMark/>
          </w:tcPr>
          <w:p w14:paraId="0A0C3FA4"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41" w:history="1">
              <w:proofErr w:type="spellStart"/>
              <w:r w:rsidR="000C1D36" w:rsidRPr="000C1D36">
                <w:rPr>
                  <w:rFonts w:ascii="Droid Sans Mono" w:eastAsia="Times New Roman" w:hAnsi="Droid Sans Mono" w:cs="Courier New"/>
                  <w:color w:val="444444"/>
                  <w:spacing w:val="5"/>
                  <w:sz w:val="19"/>
                  <w:szCs w:val="19"/>
                  <w:lang w:eastAsia="en-IN"/>
                </w:rPr>
                <w:t>HttpBackend</w:t>
              </w:r>
              <w:proofErr w:type="spellEnd"/>
            </w:hyperlink>
          </w:p>
        </w:tc>
      </w:tr>
      <w:tr w:rsidR="000C1D36" w:rsidRPr="000C1D36" w14:paraId="242354B7" w14:textId="77777777" w:rsidTr="000C1D36">
        <w:tc>
          <w:tcPr>
            <w:tcW w:w="0" w:type="auto"/>
            <w:shd w:val="clear" w:color="auto" w:fill="FFFFFF"/>
            <w:tcMar>
              <w:top w:w="120" w:type="dxa"/>
              <w:left w:w="450" w:type="dxa"/>
              <w:bottom w:w="120" w:type="dxa"/>
              <w:right w:w="450" w:type="dxa"/>
            </w:tcMar>
            <w:vAlign w:val="center"/>
            <w:hideMark/>
          </w:tcPr>
          <w:p w14:paraId="6FA3087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CookieXSRFStrategy</w:t>
            </w:r>
            <w:proofErr w:type="spellEnd"/>
          </w:p>
        </w:tc>
        <w:tc>
          <w:tcPr>
            <w:tcW w:w="0" w:type="auto"/>
            <w:shd w:val="clear" w:color="auto" w:fill="FFFFFF"/>
            <w:tcMar>
              <w:top w:w="120" w:type="dxa"/>
              <w:left w:w="450" w:type="dxa"/>
              <w:bottom w:w="120" w:type="dxa"/>
              <w:right w:w="450" w:type="dxa"/>
            </w:tcMar>
            <w:vAlign w:val="center"/>
            <w:hideMark/>
          </w:tcPr>
          <w:p w14:paraId="5C898E42"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42" w:history="1">
              <w:proofErr w:type="spellStart"/>
              <w:r w:rsidR="000C1D36" w:rsidRPr="000C1D36">
                <w:rPr>
                  <w:rFonts w:ascii="Droid Sans Mono" w:eastAsia="Times New Roman" w:hAnsi="Droid Sans Mono" w:cs="Courier New"/>
                  <w:color w:val="444444"/>
                  <w:spacing w:val="5"/>
                  <w:sz w:val="19"/>
                  <w:szCs w:val="19"/>
                  <w:lang w:eastAsia="en-IN"/>
                </w:rPr>
                <w:t>HttpClientXsrfModule</w:t>
              </w:r>
              <w:proofErr w:type="spellEnd"/>
            </w:hyperlink>
          </w:p>
        </w:tc>
      </w:tr>
      <w:tr w:rsidR="000C1D36" w:rsidRPr="000C1D36" w14:paraId="2D2FE931" w14:textId="77777777" w:rsidTr="000C1D36">
        <w:tc>
          <w:tcPr>
            <w:tcW w:w="0" w:type="auto"/>
            <w:shd w:val="clear" w:color="auto" w:fill="FFFFFF"/>
            <w:tcMar>
              <w:top w:w="120" w:type="dxa"/>
              <w:left w:w="450" w:type="dxa"/>
              <w:bottom w:w="120" w:type="dxa"/>
              <w:right w:w="450" w:type="dxa"/>
            </w:tcMar>
            <w:vAlign w:val="center"/>
            <w:hideMark/>
          </w:tcPr>
          <w:p w14:paraId="7A75C90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Headers</w:t>
            </w:r>
          </w:p>
        </w:tc>
        <w:tc>
          <w:tcPr>
            <w:tcW w:w="0" w:type="auto"/>
            <w:shd w:val="clear" w:color="auto" w:fill="FFFFFF"/>
            <w:tcMar>
              <w:top w:w="120" w:type="dxa"/>
              <w:left w:w="450" w:type="dxa"/>
              <w:bottom w:w="120" w:type="dxa"/>
              <w:right w:w="450" w:type="dxa"/>
            </w:tcMar>
            <w:vAlign w:val="center"/>
            <w:hideMark/>
          </w:tcPr>
          <w:p w14:paraId="13AE9FAA"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43" w:history="1">
              <w:proofErr w:type="spellStart"/>
              <w:r w:rsidR="000C1D36" w:rsidRPr="000C1D36">
                <w:rPr>
                  <w:rFonts w:ascii="Droid Sans Mono" w:eastAsia="Times New Roman" w:hAnsi="Droid Sans Mono" w:cs="Courier New"/>
                  <w:color w:val="444444"/>
                  <w:spacing w:val="5"/>
                  <w:sz w:val="19"/>
                  <w:szCs w:val="19"/>
                  <w:lang w:eastAsia="en-IN"/>
                </w:rPr>
                <w:t>HttpHeaders</w:t>
              </w:r>
              <w:proofErr w:type="spellEnd"/>
            </w:hyperlink>
          </w:p>
        </w:tc>
      </w:tr>
      <w:tr w:rsidR="000C1D36" w:rsidRPr="000C1D36" w14:paraId="473A59B6" w14:textId="77777777" w:rsidTr="000C1D36">
        <w:tc>
          <w:tcPr>
            <w:tcW w:w="0" w:type="auto"/>
            <w:shd w:val="clear" w:color="auto" w:fill="FFFFFF"/>
            <w:tcMar>
              <w:top w:w="120" w:type="dxa"/>
              <w:left w:w="450" w:type="dxa"/>
              <w:bottom w:w="120" w:type="dxa"/>
              <w:right w:w="450" w:type="dxa"/>
            </w:tcMar>
            <w:vAlign w:val="center"/>
            <w:hideMark/>
          </w:tcPr>
          <w:p w14:paraId="2211CBA1"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Http</w:t>
            </w:r>
          </w:p>
        </w:tc>
        <w:tc>
          <w:tcPr>
            <w:tcW w:w="0" w:type="auto"/>
            <w:shd w:val="clear" w:color="auto" w:fill="FFFFFF"/>
            <w:tcMar>
              <w:top w:w="120" w:type="dxa"/>
              <w:left w:w="450" w:type="dxa"/>
              <w:bottom w:w="120" w:type="dxa"/>
              <w:right w:w="450" w:type="dxa"/>
            </w:tcMar>
            <w:vAlign w:val="center"/>
            <w:hideMark/>
          </w:tcPr>
          <w:p w14:paraId="1FBD9643"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44" w:history="1">
              <w:proofErr w:type="spellStart"/>
              <w:r w:rsidR="000C1D36" w:rsidRPr="000C1D36">
                <w:rPr>
                  <w:rFonts w:ascii="Droid Sans Mono" w:eastAsia="Times New Roman" w:hAnsi="Droid Sans Mono" w:cs="Courier New"/>
                  <w:color w:val="444444"/>
                  <w:spacing w:val="5"/>
                  <w:sz w:val="19"/>
                  <w:szCs w:val="19"/>
                  <w:lang w:eastAsia="en-IN"/>
                </w:rPr>
                <w:t>HttpClient</w:t>
              </w:r>
              <w:proofErr w:type="spellEnd"/>
            </w:hyperlink>
          </w:p>
        </w:tc>
      </w:tr>
      <w:tr w:rsidR="000C1D36" w:rsidRPr="000C1D36" w14:paraId="763FAF95" w14:textId="77777777" w:rsidTr="000C1D36">
        <w:tc>
          <w:tcPr>
            <w:tcW w:w="0" w:type="auto"/>
            <w:shd w:val="clear" w:color="auto" w:fill="FFFFFF"/>
            <w:tcMar>
              <w:top w:w="120" w:type="dxa"/>
              <w:left w:w="450" w:type="dxa"/>
              <w:bottom w:w="120" w:type="dxa"/>
              <w:right w:w="450" w:type="dxa"/>
            </w:tcMar>
            <w:vAlign w:val="center"/>
            <w:hideMark/>
          </w:tcPr>
          <w:p w14:paraId="24907F0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HttpModule</w:t>
            </w:r>
            <w:proofErr w:type="spellEnd"/>
          </w:p>
        </w:tc>
        <w:tc>
          <w:tcPr>
            <w:tcW w:w="0" w:type="auto"/>
            <w:shd w:val="clear" w:color="auto" w:fill="FFFFFF"/>
            <w:tcMar>
              <w:top w:w="120" w:type="dxa"/>
              <w:left w:w="450" w:type="dxa"/>
              <w:bottom w:w="120" w:type="dxa"/>
              <w:right w:w="450" w:type="dxa"/>
            </w:tcMar>
            <w:vAlign w:val="center"/>
            <w:hideMark/>
          </w:tcPr>
          <w:p w14:paraId="5664DB58"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45" w:history="1">
              <w:proofErr w:type="spellStart"/>
              <w:r w:rsidR="000C1D36" w:rsidRPr="000C1D36">
                <w:rPr>
                  <w:rFonts w:ascii="Droid Sans Mono" w:eastAsia="Times New Roman" w:hAnsi="Droid Sans Mono" w:cs="Courier New"/>
                  <w:color w:val="444444"/>
                  <w:spacing w:val="5"/>
                  <w:sz w:val="19"/>
                  <w:szCs w:val="19"/>
                  <w:lang w:eastAsia="en-IN"/>
                </w:rPr>
                <w:t>HttpClientModule</w:t>
              </w:r>
              <w:proofErr w:type="spellEnd"/>
            </w:hyperlink>
          </w:p>
        </w:tc>
      </w:tr>
      <w:tr w:rsidR="000C1D36" w:rsidRPr="000C1D36" w14:paraId="660EED06" w14:textId="77777777" w:rsidTr="000C1D36">
        <w:tc>
          <w:tcPr>
            <w:tcW w:w="0" w:type="auto"/>
            <w:shd w:val="clear" w:color="auto" w:fill="FFFFFF"/>
            <w:tcMar>
              <w:top w:w="120" w:type="dxa"/>
              <w:left w:w="450" w:type="dxa"/>
              <w:bottom w:w="120" w:type="dxa"/>
              <w:right w:w="450" w:type="dxa"/>
            </w:tcMar>
            <w:vAlign w:val="center"/>
            <w:hideMark/>
          </w:tcPr>
          <w:p w14:paraId="043FE78F"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Jsonp</w:t>
            </w:r>
            <w:proofErr w:type="spellEnd"/>
          </w:p>
        </w:tc>
        <w:tc>
          <w:tcPr>
            <w:tcW w:w="0" w:type="auto"/>
            <w:shd w:val="clear" w:color="auto" w:fill="FFFFFF"/>
            <w:tcMar>
              <w:top w:w="120" w:type="dxa"/>
              <w:left w:w="450" w:type="dxa"/>
              <w:bottom w:w="120" w:type="dxa"/>
              <w:right w:w="450" w:type="dxa"/>
            </w:tcMar>
            <w:vAlign w:val="center"/>
            <w:hideMark/>
          </w:tcPr>
          <w:p w14:paraId="22A31951"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46" w:history="1">
              <w:proofErr w:type="spellStart"/>
              <w:r w:rsidR="000C1D36" w:rsidRPr="000C1D36">
                <w:rPr>
                  <w:rFonts w:ascii="Droid Sans Mono" w:eastAsia="Times New Roman" w:hAnsi="Droid Sans Mono" w:cs="Courier New"/>
                  <w:color w:val="444444"/>
                  <w:spacing w:val="5"/>
                  <w:sz w:val="19"/>
                  <w:szCs w:val="19"/>
                  <w:lang w:eastAsia="en-IN"/>
                </w:rPr>
                <w:t>HttpClient</w:t>
              </w:r>
              <w:proofErr w:type="spellEnd"/>
            </w:hyperlink>
          </w:p>
        </w:tc>
      </w:tr>
      <w:tr w:rsidR="000C1D36" w:rsidRPr="000C1D36" w14:paraId="71A20227" w14:textId="77777777" w:rsidTr="000C1D36">
        <w:tc>
          <w:tcPr>
            <w:tcW w:w="0" w:type="auto"/>
            <w:shd w:val="clear" w:color="auto" w:fill="FFFFFF"/>
            <w:tcMar>
              <w:top w:w="120" w:type="dxa"/>
              <w:left w:w="450" w:type="dxa"/>
              <w:bottom w:w="120" w:type="dxa"/>
              <w:right w:w="450" w:type="dxa"/>
            </w:tcMar>
            <w:vAlign w:val="center"/>
            <w:hideMark/>
          </w:tcPr>
          <w:p w14:paraId="65A7ECA6"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lastRenderedPageBreak/>
              <w:t>JSONPBackend</w:t>
            </w:r>
            <w:proofErr w:type="spellEnd"/>
          </w:p>
        </w:tc>
        <w:tc>
          <w:tcPr>
            <w:tcW w:w="0" w:type="auto"/>
            <w:shd w:val="clear" w:color="auto" w:fill="FFFFFF"/>
            <w:tcMar>
              <w:top w:w="120" w:type="dxa"/>
              <w:left w:w="450" w:type="dxa"/>
              <w:bottom w:w="120" w:type="dxa"/>
              <w:right w:w="450" w:type="dxa"/>
            </w:tcMar>
            <w:vAlign w:val="center"/>
            <w:hideMark/>
          </w:tcPr>
          <w:p w14:paraId="762E849A"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47" w:history="1">
              <w:proofErr w:type="spellStart"/>
              <w:r w:rsidR="000C1D36" w:rsidRPr="000C1D36">
                <w:rPr>
                  <w:rFonts w:ascii="Droid Sans Mono" w:eastAsia="Times New Roman" w:hAnsi="Droid Sans Mono" w:cs="Courier New"/>
                  <w:color w:val="444444"/>
                  <w:spacing w:val="5"/>
                  <w:sz w:val="19"/>
                  <w:szCs w:val="19"/>
                  <w:lang w:eastAsia="en-IN"/>
                </w:rPr>
                <w:t>JsonpClientBackend</w:t>
              </w:r>
              <w:proofErr w:type="spellEnd"/>
            </w:hyperlink>
          </w:p>
        </w:tc>
      </w:tr>
      <w:tr w:rsidR="000C1D36" w:rsidRPr="000C1D36" w14:paraId="0A774DF6" w14:textId="77777777" w:rsidTr="000C1D36">
        <w:tc>
          <w:tcPr>
            <w:tcW w:w="0" w:type="auto"/>
            <w:shd w:val="clear" w:color="auto" w:fill="FFFFFF"/>
            <w:tcMar>
              <w:top w:w="120" w:type="dxa"/>
              <w:left w:w="450" w:type="dxa"/>
              <w:bottom w:w="120" w:type="dxa"/>
              <w:right w:w="450" w:type="dxa"/>
            </w:tcMar>
            <w:vAlign w:val="center"/>
            <w:hideMark/>
          </w:tcPr>
          <w:p w14:paraId="6F3975E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JSONPConnection</w:t>
            </w:r>
            <w:proofErr w:type="spellEnd"/>
          </w:p>
        </w:tc>
        <w:tc>
          <w:tcPr>
            <w:tcW w:w="0" w:type="auto"/>
            <w:shd w:val="clear" w:color="auto" w:fill="FFFFFF"/>
            <w:tcMar>
              <w:top w:w="120" w:type="dxa"/>
              <w:left w:w="450" w:type="dxa"/>
              <w:bottom w:w="120" w:type="dxa"/>
              <w:right w:w="450" w:type="dxa"/>
            </w:tcMar>
            <w:vAlign w:val="center"/>
            <w:hideMark/>
          </w:tcPr>
          <w:p w14:paraId="0A6CC968"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48" w:history="1">
              <w:proofErr w:type="spellStart"/>
              <w:r w:rsidR="000C1D36" w:rsidRPr="000C1D36">
                <w:rPr>
                  <w:rFonts w:ascii="Droid Sans Mono" w:eastAsia="Times New Roman" w:hAnsi="Droid Sans Mono" w:cs="Courier New"/>
                  <w:color w:val="444444"/>
                  <w:spacing w:val="5"/>
                  <w:sz w:val="19"/>
                  <w:szCs w:val="19"/>
                  <w:lang w:eastAsia="en-IN"/>
                </w:rPr>
                <w:t>JsonpClientBackend</w:t>
              </w:r>
              <w:proofErr w:type="spellEnd"/>
            </w:hyperlink>
          </w:p>
        </w:tc>
      </w:tr>
      <w:tr w:rsidR="000C1D36" w:rsidRPr="000C1D36" w14:paraId="4ADA1214" w14:textId="77777777" w:rsidTr="000C1D36">
        <w:tc>
          <w:tcPr>
            <w:tcW w:w="0" w:type="auto"/>
            <w:shd w:val="clear" w:color="auto" w:fill="FFFFFF"/>
            <w:tcMar>
              <w:top w:w="120" w:type="dxa"/>
              <w:left w:w="450" w:type="dxa"/>
              <w:bottom w:w="120" w:type="dxa"/>
              <w:right w:w="450" w:type="dxa"/>
            </w:tcMar>
            <w:vAlign w:val="center"/>
            <w:hideMark/>
          </w:tcPr>
          <w:p w14:paraId="1DF68C2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JsonpModule</w:t>
            </w:r>
            <w:proofErr w:type="spellEnd"/>
          </w:p>
        </w:tc>
        <w:tc>
          <w:tcPr>
            <w:tcW w:w="0" w:type="auto"/>
            <w:shd w:val="clear" w:color="auto" w:fill="FFFFFF"/>
            <w:tcMar>
              <w:top w:w="120" w:type="dxa"/>
              <w:left w:w="450" w:type="dxa"/>
              <w:bottom w:w="120" w:type="dxa"/>
              <w:right w:w="450" w:type="dxa"/>
            </w:tcMar>
            <w:vAlign w:val="center"/>
            <w:hideMark/>
          </w:tcPr>
          <w:p w14:paraId="166C1122"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49" w:history="1">
              <w:proofErr w:type="spellStart"/>
              <w:r w:rsidR="000C1D36" w:rsidRPr="000C1D36">
                <w:rPr>
                  <w:rFonts w:ascii="Droid Sans Mono" w:eastAsia="Times New Roman" w:hAnsi="Droid Sans Mono" w:cs="Courier New"/>
                  <w:color w:val="444444"/>
                  <w:spacing w:val="5"/>
                  <w:sz w:val="19"/>
                  <w:szCs w:val="19"/>
                  <w:lang w:eastAsia="en-IN"/>
                </w:rPr>
                <w:t>HttpClientJsonpModule</w:t>
              </w:r>
              <w:proofErr w:type="spellEnd"/>
            </w:hyperlink>
          </w:p>
        </w:tc>
      </w:tr>
      <w:tr w:rsidR="000C1D36" w:rsidRPr="000C1D36" w14:paraId="75064C12" w14:textId="77777777" w:rsidTr="000C1D36">
        <w:tc>
          <w:tcPr>
            <w:tcW w:w="0" w:type="auto"/>
            <w:shd w:val="clear" w:color="auto" w:fill="FFFFFF"/>
            <w:tcMar>
              <w:top w:w="120" w:type="dxa"/>
              <w:left w:w="450" w:type="dxa"/>
              <w:bottom w:w="120" w:type="dxa"/>
              <w:right w:w="450" w:type="dxa"/>
            </w:tcMar>
            <w:vAlign w:val="center"/>
            <w:hideMark/>
          </w:tcPr>
          <w:p w14:paraId="2AF4631B"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QueryEncoder</w:t>
            </w:r>
            <w:proofErr w:type="spellEnd"/>
          </w:p>
        </w:tc>
        <w:tc>
          <w:tcPr>
            <w:tcW w:w="0" w:type="auto"/>
            <w:shd w:val="clear" w:color="auto" w:fill="FFFFFF"/>
            <w:tcMar>
              <w:top w:w="120" w:type="dxa"/>
              <w:left w:w="450" w:type="dxa"/>
              <w:bottom w:w="120" w:type="dxa"/>
              <w:right w:w="450" w:type="dxa"/>
            </w:tcMar>
            <w:vAlign w:val="center"/>
            <w:hideMark/>
          </w:tcPr>
          <w:p w14:paraId="7C8AD47A"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50" w:history="1">
              <w:proofErr w:type="spellStart"/>
              <w:r w:rsidR="000C1D36" w:rsidRPr="000C1D36">
                <w:rPr>
                  <w:rFonts w:ascii="Droid Sans Mono" w:eastAsia="Times New Roman" w:hAnsi="Droid Sans Mono" w:cs="Courier New"/>
                  <w:color w:val="444444"/>
                  <w:spacing w:val="5"/>
                  <w:sz w:val="19"/>
                  <w:szCs w:val="19"/>
                  <w:lang w:eastAsia="en-IN"/>
                </w:rPr>
                <w:t>HttpUrlEncodingCodec</w:t>
              </w:r>
              <w:proofErr w:type="spellEnd"/>
            </w:hyperlink>
          </w:p>
        </w:tc>
      </w:tr>
      <w:tr w:rsidR="000C1D36" w:rsidRPr="000C1D36" w14:paraId="4006D2C3" w14:textId="77777777" w:rsidTr="000C1D36">
        <w:tc>
          <w:tcPr>
            <w:tcW w:w="0" w:type="auto"/>
            <w:shd w:val="clear" w:color="auto" w:fill="FFFFFF"/>
            <w:tcMar>
              <w:top w:w="120" w:type="dxa"/>
              <w:left w:w="450" w:type="dxa"/>
              <w:bottom w:w="120" w:type="dxa"/>
              <w:right w:w="450" w:type="dxa"/>
            </w:tcMar>
            <w:vAlign w:val="center"/>
            <w:hideMark/>
          </w:tcPr>
          <w:p w14:paraId="0DA1433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ReadyState</w:t>
            </w:r>
            <w:proofErr w:type="spellEnd"/>
          </w:p>
        </w:tc>
        <w:tc>
          <w:tcPr>
            <w:tcW w:w="0" w:type="auto"/>
            <w:shd w:val="clear" w:color="auto" w:fill="FFFFFF"/>
            <w:tcMar>
              <w:top w:w="120" w:type="dxa"/>
              <w:left w:w="450" w:type="dxa"/>
              <w:bottom w:w="120" w:type="dxa"/>
              <w:right w:w="450" w:type="dxa"/>
            </w:tcMar>
            <w:vAlign w:val="center"/>
            <w:hideMark/>
          </w:tcPr>
          <w:p w14:paraId="7E9BF4AF"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51" w:history="1">
              <w:proofErr w:type="spellStart"/>
              <w:r w:rsidR="000C1D36" w:rsidRPr="000C1D36">
                <w:rPr>
                  <w:rFonts w:ascii="Droid Sans Mono" w:eastAsia="Times New Roman" w:hAnsi="Droid Sans Mono" w:cs="Courier New"/>
                  <w:color w:val="444444"/>
                  <w:spacing w:val="5"/>
                  <w:sz w:val="19"/>
                  <w:szCs w:val="19"/>
                  <w:lang w:eastAsia="en-IN"/>
                </w:rPr>
                <w:t>HttpBackend</w:t>
              </w:r>
              <w:proofErr w:type="spellEnd"/>
            </w:hyperlink>
          </w:p>
        </w:tc>
      </w:tr>
      <w:tr w:rsidR="000C1D36" w:rsidRPr="000C1D36" w14:paraId="2DC5FAAE" w14:textId="77777777" w:rsidTr="000C1D36">
        <w:tc>
          <w:tcPr>
            <w:tcW w:w="0" w:type="auto"/>
            <w:shd w:val="clear" w:color="auto" w:fill="FFFFFF"/>
            <w:tcMar>
              <w:top w:w="120" w:type="dxa"/>
              <w:left w:w="450" w:type="dxa"/>
              <w:bottom w:w="120" w:type="dxa"/>
              <w:right w:w="450" w:type="dxa"/>
            </w:tcMar>
            <w:vAlign w:val="center"/>
            <w:hideMark/>
          </w:tcPr>
          <w:p w14:paraId="60D05FF9"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r w:rsidRPr="000C1D36">
              <w:rPr>
                <w:rFonts w:ascii="Droid Sans Mono" w:eastAsia="Times New Roman" w:hAnsi="Droid Sans Mono" w:cs="Courier New"/>
                <w:color w:val="444444"/>
                <w:spacing w:val="5"/>
                <w:sz w:val="19"/>
                <w:szCs w:val="19"/>
                <w:lang w:eastAsia="en-IN"/>
              </w:rPr>
              <w:t>Request</w:t>
            </w:r>
          </w:p>
        </w:tc>
        <w:tc>
          <w:tcPr>
            <w:tcW w:w="0" w:type="auto"/>
            <w:shd w:val="clear" w:color="auto" w:fill="FFFFFF"/>
            <w:tcMar>
              <w:top w:w="120" w:type="dxa"/>
              <w:left w:w="450" w:type="dxa"/>
              <w:bottom w:w="120" w:type="dxa"/>
              <w:right w:w="450" w:type="dxa"/>
            </w:tcMar>
            <w:vAlign w:val="center"/>
            <w:hideMark/>
          </w:tcPr>
          <w:p w14:paraId="34FECB32"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52" w:history="1">
              <w:proofErr w:type="spellStart"/>
              <w:r w:rsidR="000C1D36" w:rsidRPr="000C1D36">
                <w:rPr>
                  <w:rFonts w:ascii="Droid Sans Mono" w:eastAsia="Times New Roman" w:hAnsi="Droid Sans Mono" w:cs="Courier New"/>
                  <w:color w:val="444444"/>
                  <w:spacing w:val="5"/>
                  <w:sz w:val="19"/>
                  <w:szCs w:val="19"/>
                  <w:lang w:eastAsia="en-IN"/>
                </w:rPr>
                <w:t>HttpRequest</w:t>
              </w:r>
              <w:proofErr w:type="spellEnd"/>
            </w:hyperlink>
          </w:p>
        </w:tc>
      </w:tr>
      <w:tr w:rsidR="000C1D36" w:rsidRPr="000C1D36" w14:paraId="202909FA" w14:textId="77777777" w:rsidTr="000C1D36">
        <w:tc>
          <w:tcPr>
            <w:tcW w:w="0" w:type="auto"/>
            <w:shd w:val="clear" w:color="auto" w:fill="FFFFFF"/>
            <w:tcMar>
              <w:top w:w="120" w:type="dxa"/>
              <w:left w:w="450" w:type="dxa"/>
              <w:bottom w:w="120" w:type="dxa"/>
              <w:right w:w="450" w:type="dxa"/>
            </w:tcMar>
            <w:vAlign w:val="center"/>
            <w:hideMark/>
          </w:tcPr>
          <w:p w14:paraId="1F2EC3EC"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RequestMethod</w:t>
            </w:r>
            <w:proofErr w:type="spellEnd"/>
          </w:p>
        </w:tc>
        <w:tc>
          <w:tcPr>
            <w:tcW w:w="0" w:type="auto"/>
            <w:shd w:val="clear" w:color="auto" w:fill="FFFFFF"/>
            <w:tcMar>
              <w:top w:w="120" w:type="dxa"/>
              <w:left w:w="450" w:type="dxa"/>
              <w:bottom w:w="120" w:type="dxa"/>
              <w:right w:w="450" w:type="dxa"/>
            </w:tcMar>
            <w:vAlign w:val="center"/>
            <w:hideMark/>
          </w:tcPr>
          <w:p w14:paraId="601EFEFD"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53" w:history="1">
              <w:proofErr w:type="spellStart"/>
              <w:r w:rsidR="000C1D36" w:rsidRPr="000C1D36">
                <w:rPr>
                  <w:rFonts w:ascii="Droid Sans Mono" w:eastAsia="Times New Roman" w:hAnsi="Droid Sans Mono" w:cs="Courier New"/>
                  <w:color w:val="444444"/>
                  <w:spacing w:val="5"/>
                  <w:sz w:val="19"/>
                  <w:szCs w:val="19"/>
                  <w:lang w:eastAsia="en-IN"/>
                </w:rPr>
                <w:t>HttpClient</w:t>
              </w:r>
              <w:proofErr w:type="spellEnd"/>
            </w:hyperlink>
          </w:p>
        </w:tc>
      </w:tr>
      <w:tr w:rsidR="000C1D36" w:rsidRPr="000C1D36" w14:paraId="19BD5CF6" w14:textId="77777777" w:rsidTr="000C1D36">
        <w:tc>
          <w:tcPr>
            <w:tcW w:w="0" w:type="auto"/>
            <w:shd w:val="clear" w:color="auto" w:fill="FFFFFF"/>
            <w:tcMar>
              <w:top w:w="120" w:type="dxa"/>
              <w:left w:w="450" w:type="dxa"/>
              <w:bottom w:w="120" w:type="dxa"/>
              <w:right w:w="450" w:type="dxa"/>
            </w:tcMar>
            <w:vAlign w:val="center"/>
            <w:hideMark/>
          </w:tcPr>
          <w:p w14:paraId="61707C08"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RequestOptions</w:t>
            </w:r>
            <w:proofErr w:type="spellEnd"/>
          </w:p>
        </w:tc>
        <w:tc>
          <w:tcPr>
            <w:tcW w:w="0" w:type="auto"/>
            <w:shd w:val="clear" w:color="auto" w:fill="FFFFFF"/>
            <w:tcMar>
              <w:top w:w="120" w:type="dxa"/>
              <w:left w:w="450" w:type="dxa"/>
              <w:bottom w:w="120" w:type="dxa"/>
              <w:right w:w="450" w:type="dxa"/>
            </w:tcMar>
            <w:vAlign w:val="center"/>
            <w:hideMark/>
          </w:tcPr>
          <w:p w14:paraId="3353324C"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54" w:history="1">
              <w:proofErr w:type="spellStart"/>
              <w:r w:rsidR="000C1D36" w:rsidRPr="000C1D36">
                <w:rPr>
                  <w:rFonts w:ascii="Droid Sans Mono" w:eastAsia="Times New Roman" w:hAnsi="Droid Sans Mono" w:cs="Courier New"/>
                  <w:color w:val="444444"/>
                  <w:spacing w:val="5"/>
                  <w:sz w:val="19"/>
                  <w:szCs w:val="19"/>
                  <w:lang w:eastAsia="en-IN"/>
                </w:rPr>
                <w:t>HttpRequest</w:t>
              </w:r>
              <w:proofErr w:type="spellEnd"/>
            </w:hyperlink>
          </w:p>
        </w:tc>
      </w:tr>
      <w:tr w:rsidR="000C1D36" w:rsidRPr="000C1D36" w14:paraId="29BF3C76" w14:textId="77777777" w:rsidTr="000C1D36">
        <w:tc>
          <w:tcPr>
            <w:tcW w:w="0" w:type="auto"/>
            <w:shd w:val="clear" w:color="auto" w:fill="FFFFFF"/>
            <w:tcMar>
              <w:top w:w="120" w:type="dxa"/>
              <w:left w:w="450" w:type="dxa"/>
              <w:bottom w:w="120" w:type="dxa"/>
              <w:right w:w="450" w:type="dxa"/>
            </w:tcMar>
            <w:vAlign w:val="center"/>
            <w:hideMark/>
          </w:tcPr>
          <w:p w14:paraId="10A40A8F"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RequestOptionsArgs</w:t>
            </w:r>
            <w:proofErr w:type="spellEnd"/>
          </w:p>
        </w:tc>
        <w:tc>
          <w:tcPr>
            <w:tcW w:w="0" w:type="auto"/>
            <w:shd w:val="clear" w:color="auto" w:fill="FFFFFF"/>
            <w:tcMar>
              <w:top w:w="120" w:type="dxa"/>
              <w:left w:w="450" w:type="dxa"/>
              <w:bottom w:w="120" w:type="dxa"/>
              <w:right w:w="450" w:type="dxa"/>
            </w:tcMar>
            <w:vAlign w:val="center"/>
            <w:hideMark/>
          </w:tcPr>
          <w:p w14:paraId="0035C47A"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55" w:history="1">
              <w:proofErr w:type="spellStart"/>
              <w:r w:rsidR="000C1D36" w:rsidRPr="000C1D36">
                <w:rPr>
                  <w:rFonts w:ascii="Droid Sans Mono" w:eastAsia="Times New Roman" w:hAnsi="Droid Sans Mono" w:cs="Courier New"/>
                  <w:color w:val="444444"/>
                  <w:spacing w:val="5"/>
                  <w:sz w:val="19"/>
                  <w:szCs w:val="19"/>
                  <w:lang w:eastAsia="en-IN"/>
                </w:rPr>
                <w:t>HttpRequest</w:t>
              </w:r>
              <w:proofErr w:type="spellEnd"/>
            </w:hyperlink>
          </w:p>
        </w:tc>
      </w:tr>
      <w:tr w:rsidR="000C1D36" w:rsidRPr="000C1D36" w14:paraId="28ED6406" w14:textId="77777777" w:rsidTr="000C1D36">
        <w:tc>
          <w:tcPr>
            <w:tcW w:w="0" w:type="auto"/>
            <w:shd w:val="clear" w:color="auto" w:fill="FFFFFF"/>
            <w:tcMar>
              <w:top w:w="120" w:type="dxa"/>
              <w:left w:w="450" w:type="dxa"/>
              <w:bottom w:w="120" w:type="dxa"/>
              <w:right w:w="450" w:type="dxa"/>
            </w:tcMar>
            <w:vAlign w:val="center"/>
            <w:hideMark/>
          </w:tcPr>
          <w:p w14:paraId="287F40EE"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56" w:anchor="Response" w:history="1">
              <w:r w:rsidR="000C1D36" w:rsidRPr="000C1D36">
                <w:rPr>
                  <w:rFonts w:ascii="Droid Sans Mono" w:eastAsia="Times New Roman" w:hAnsi="Droid Sans Mono" w:cs="Courier New"/>
                  <w:color w:val="444444"/>
                  <w:spacing w:val="5"/>
                  <w:sz w:val="21"/>
                  <w:szCs w:val="21"/>
                  <w:lang w:eastAsia="en-IN"/>
                </w:rPr>
                <w:t>Response</w:t>
              </w:r>
            </w:hyperlink>
          </w:p>
        </w:tc>
        <w:tc>
          <w:tcPr>
            <w:tcW w:w="0" w:type="auto"/>
            <w:shd w:val="clear" w:color="auto" w:fill="FFFFFF"/>
            <w:tcMar>
              <w:top w:w="120" w:type="dxa"/>
              <w:left w:w="450" w:type="dxa"/>
              <w:bottom w:w="120" w:type="dxa"/>
              <w:right w:w="450" w:type="dxa"/>
            </w:tcMar>
            <w:vAlign w:val="center"/>
            <w:hideMark/>
          </w:tcPr>
          <w:p w14:paraId="34EAA5F4"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57" w:history="1">
              <w:proofErr w:type="spellStart"/>
              <w:r w:rsidR="000C1D36" w:rsidRPr="000C1D36">
                <w:rPr>
                  <w:rFonts w:ascii="Droid Sans Mono" w:eastAsia="Times New Roman" w:hAnsi="Droid Sans Mono" w:cs="Courier New"/>
                  <w:color w:val="444444"/>
                  <w:spacing w:val="5"/>
                  <w:sz w:val="19"/>
                  <w:szCs w:val="19"/>
                  <w:lang w:eastAsia="en-IN"/>
                </w:rPr>
                <w:t>HttpResponse</w:t>
              </w:r>
              <w:proofErr w:type="spellEnd"/>
            </w:hyperlink>
          </w:p>
        </w:tc>
      </w:tr>
      <w:tr w:rsidR="000C1D36" w:rsidRPr="000C1D36" w14:paraId="34A4D41E" w14:textId="77777777" w:rsidTr="000C1D36">
        <w:tc>
          <w:tcPr>
            <w:tcW w:w="0" w:type="auto"/>
            <w:shd w:val="clear" w:color="auto" w:fill="FFFFFF"/>
            <w:tcMar>
              <w:top w:w="120" w:type="dxa"/>
              <w:left w:w="450" w:type="dxa"/>
              <w:bottom w:w="120" w:type="dxa"/>
              <w:right w:w="450" w:type="dxa"/>
            </w:tcMar>
            <w:vAlign w:val="center"/>
            <w:hideMark/>
          </w:tcPr>
          <w:p w14:paraId="3623009D"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lastRenderedPageBreak/>
              <w:t>ResponseContentType</w:t>
            </w:r>
            <w:proofErr w:type="spellEnd"/>
          </w:p>
        </w:tc>
        <w:tc>
          <w:tcPr>
            <w:tcW w:w="0" w:type="auto"/>
            <w:shd w:val="clear" w:color="auto" w:fill="FFFFFF"/>
            <w:tcMar>
              <w:top w:w="120" w:type="dxa"/>
              <w:left w:w="450" w:type="dxa"/>
              <w:bottom w:w="120" w:type="dxa"/>
              <w:right w:w="450" w:type="dxa"/>
            </w:tcMar>
            <w:vAlign w:val="center"/>
            <w:hideMark/>
          </w:tcPr>
          <w:p w14:paraId="77DB56FB"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58" w:history="1">
              <w:proofErr w:type="spellStart"/>
              <w:r w:rsidR="000C1D36" w:rsidRPr="000C1D36">
                <w:rPr>
                  <w:rFonts w:ascii="Droid Sans Mono" w:eastAsia="Times New Roman" w:hAnsi="Droid Sans Mono" w:cs="Courier New"/>
                  <w:color w:val="444444"/>
                  <w:spacing w:val="5"/>
                  <w:sz w:val="19"/>
                  <w:szCs w:val="19"/>
                  <w:lang w:eastAsia="en-IN"/>
                </w:rPr>
                <w:t>HttpClient</w:t>
              </w:r>
              <w:proofErr w:type="spellEnd"/>
            </w:hyperlink>
          </w:p>
        </w:tc>
      </w:tr>
      <w:tr w:rsidR="000C1D36" w:rsidRPr="000C1D36" w14:paraId="3C064CA6" w14:textId="77777777" w:rsidTr="000C1D36">
        <w:tc>
          <w:tcPr>
            <w:tcW w:w="0" w:type="auto"/>
            <w:shd w:val="clear" w:color="auto" w:fill="FFFFFF"/>
            <w:tcMar>
              <w:top w:w="120" w:type="dxa"/>
              <w:left w:w="450" w:type="dxa"/>
              <w:bottom w:w="120" w:type="dxa"/>
              <w:right w:w="450" w:type="dxa"/>
            </w:tcMar>
            <w:vAlign w:val="center"/>
            <w:hideMark/>
          </w:tcPr>
          <w:p w14:paraId="326A6355"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ResponseOptions</w:t>
            </w:r>
            <w:proofErr w:type="spellEnd"/>
          </w:p>
        </w:tc>
        <w:tc>
          <w:tcPr>
            <w:tcW w:w="0" w:type="auto"/>
            <w:shd w:val="clear" w:color="auto" w:fill="FFFFFF"/>
            <w:tcMar>
              <w:top w:w="120" w:type="dxa"/>
              <w:left w:w="450" w:type="dxa"/>
              <w:bottom w:w="120" w:type="dxa"/>
              <w:right w:w="450" w:type="dxa"/>
            </w:tcMar>
            <w:vAlign w:val="center"/>
            <w:hideMark/>
          </w:tcPr>
          <w:p w14:paraId="367184F4"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59" w:history="1">
              <w:proofErr w:type="spellStart"/>
              <w:r w:rsidR="000C1D36" w:rsidRPr="000C1D36">
                <w:rPr>
                  <w:rFonts w:ascii="Droid Sans Mono" w:eastAsia="Times New Roman" w:hAnsi="Droid Sans Mono" w:cs="Courier New"/>
                  <w:color w:val="444444"/>
                  <w:spacing w:val="5"/>
                  <w:sz w:val="19"/>
                  <w:szCs w:val="19"/>
                  <w:lang w:eastAsia="en-IN"/>
                </w:rPr>
                <w:t>HttpResponse</w:t>
              </w:r>
              <w:proofErr w:type="spellEnd"/>
            </w:hyperlink>
          </w:p>
        </w:tc>
      </w:tr>
      <w:tr w:rsidR="000C1D36" w:rsidRPr="000C1D36" w14:paraId="0E8B9BBF" w14:textId="77777777" w:rsidTr="000C1D36">
        <w:tc>
          <w:tcPr>
            <w:tcW w:w="0" w:type="auto"/>
            <w:shd w:val="clear" w:color="auto" w:fill="FFFFFF"/>
            <w:tcMar>
              <w:top w:w="120" w:type="dxa"/>
              <w:left w:w="450" w:type="dxa"/>
              <w:bottom w:w="120" w:type="dxa"/>
              <w:right w:w="450" w:type="dxa"/>
            </w:tcMar>
            <w:vAlign w:val="center"/>
            <w:hideMark/>
          </w:tcPr>
          <w:p w14:paraId="58B74522"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ResponseOptionsArgs</w:t>
            </w:r>
            <w:proofErr w:type="spellEnd"/>
          </w:p>
        </w:tc>
        <w:tc>
          <w:tcPr>
            <w:tcW w:w="0" w:type="auto"/>
            <w:shd w:val="clear" w:color="auto" w:fill="FFFFFF"/>
            <w:tcMar>
              <w:top w:w="120" w:type="dxa"/>
              <w:left w:w="450" w:type="dxa"/>
              <w:bottom w:w="120" w:type="dxa"/>
              <w:right w:w="450" w:type="dxa"/>
            </w:tcMar>
            <w:vAlign w:val="center"/>
            <w:hideMark/>
          </w:tcPr>
          <w:p w14:paraId="09E41879"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60" w:history="1">
              <w:proofErr w:type="spellStart"/>
              <w:r w:rsidR="000C1D36" w:rsidRPr="000C1D36">
                <w:rPr>
                  <w:rFonts w:ascii="Droid Sans Mono" w:eastAsia="Times New Roman" w:hAnsi="Droid Sans Mono" w:cs="Courier New"/>
                  <w:color w:val="444444"/>
                  <w:spacing w:val="5"/>
                  <w:sz w:val="19"/>
                  <w:szCs w:val="19"/>
                  <w:lang w:eastAsia="en-IN"/>
                </w:rPr>
                <w:t>HttpResponse</w:t>
              </w:r>
              <w:proofErr w:type="spellEnd"/>
            </w:hyperlink>
          </w:p>
        </w:tc>
      </w:tr>
      <w:tr w:rsidR="000C1D36" w:rsidRPr="000C1D36" w14:paraId="61D28D7F" w14:textId="77777777" w:rsidTr="000C1D36">
        <w:tc>
          <w:tcPr>
            <w:tcW w:w="0" w:type="auto"/>
            <w:shd w:val="clear" w:color="auto" w:fill="FFFFFF"/>
            <w:tcMar>
              <w:top w:w="120" w:type="dxa"/>
              <w:left w:w="450" w:type="dxa"/>
              <w:bottom w:w="120" w:type="dxa"/>
              <w:right w:w="450" w:type="dxa"/>
            </w:tcMar>
            <w:vAlign w:val="center"/>
            <w:hideMark/>
          </w:tcPr>
          <w:p w14:paraId="1CE2B44C"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ResponseType</w:t>
            </w:r>
            <w:proofErr w:type="spellEnd"/>
          </w:p>
        </w:tc>
        <w:tc>
          <w:tcPr>
            <w:tcW w:w="0" w:type="auto"/>
            <w:shd w:val="clear" w:color="auto" w:fill="FFFFFF"/>
            <w:tcMar>
              <w:top w:w="120" w:type="dxa"/>
              <w:left w:w="450" w:type="dxa"/>
              <w:bottom w:w="120" w:type="dxa"/>
              <w:right w:w="450" w:type="dxa"/>
            </w:tcMar>
            <w:vAlign w:val="center"/>
            <w:hideMark/>
          </w:tcPr>
          <w:p w14:paraId="402B8D25"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61" w:history="1">
              <w:proofErr w:type="spellStart"/>
              <w:r w:rsidR="000C1D36" w:rsidRPr="000C1D36">
                <w:rPr>
                  <w:rFonts w:ascii="Droid Sans Mono" w:eastAsia="Times New Roman" w:hAnsi="Droid Sans Mono" w:cs="Courier New"/>
                  <w:color w:val="444444"/>
                  <w:spacing w:val="5"/>
                  <w:sz w:val="19"/>
                  <w:szCs w:val="19"/>
                  <w:lang w:eastAsia="en-IN"/>
                </w:rPr>
                <w:t>HttpClient</w:t>
              </w:r>
              <w:proofErr w:type="spellEnd"/>
            </w:hyperlink>
          </w:p>
        </w:tc>
      </w:tr>
      <w:tr w:rsidR="000C1D36" w:rsidRPr="000C1D36" w14:paraId="3D846596" w14:textId="77777777" w:rsidTr="000C1D36">
        <w:tc>
          <w:tcPr>
            <w:tcW w:w="0" w:type="auto"/>
            <w:shd w:val="clear" w:color="auto" w:fill="FFFFFF"/>
            <w:tcMar>
              <w:top w:w="120" w:type="dxa"/>
              <w:left w:w="450" w:type="dxa"/>
              <w:bottom w:w="120" w:type="dxa"/>
              <w:right w:w="450" w:type="dxa"/>
            </w:tcMar>
            <w:vAlign w:val="center"/>
            <w:hideMark/>
          </w:tcPr>
          <w:p w14:paraId="658B1ECC"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URLSearchParams</w:t>
            </w:r>
            <w:proofErr w:type="spellEnd"/>
          </w:p>
        </w:tc>
        <w:tc>
          <w:tcPr>
            <w:tcW w:w="0" w:type="auto"/>
            <w:shd w:val="clear" w:color="auto" w:fill="FFFFFF"/>
            <w:tcMar>
              <w:top w:w="120" w:type="dxa"/>
              <w:left w:w="450" w:type="dxa"/>
              <w:bottom w:w="120" w:type="dxa"/>
              <w:right w:w="450" w:type="dxa"/>
            </w:tcMar>
            <w:vAlign w:val="center"/>
            <w:hideMark/>
          </w:tcPr>
          <w:p w14:paraId="252953E6"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62" w:history="1">
              <w:proofErr w:type="spellStart"/>
              <w:r w:rsidR="000C1D36" w:rsidRPr="000C1D36">
                <w:rPr>
                  <w:rFonts w:ascii="Droid Sans Mono" w:eastAsia="Times New Roman" w:hAnsi="Droid Sans Mono" w:cs="Courier New"/>
                  <w:color w:val="444444"/>
                  <w:spacing w:val="5"/>
                  <w:sz w:val="19"/>
                  <w:szCs w:val="19"/>
                  <w:lang w:eastAsia="en-IN"/>
                </w:rPr>
                <w:t>HttpParams</w:t>
              </w:r>
              <w:proofErr w:type="spellEnd"/>
            </w:hyperlink>
          </w:p>
        </w:tc>
      </w:tr>
      <w:tr w:rsidR="000C1D36" w:rsidRPr="000C1D36" w14:paraId="433EDAAE" w14:textId="77777777" w:rsidTr="000C1D36">
        <w:tc>
          <w:tcPr>
            <w:tcW w:w="0" w:type="auto"/>
            <w:shd w:val="clear" w:color="auto" w:fill="FFFFFF"/>
            <w:tcMar>
              <w:top w:w="120" w:type="dxa"/>
              <w:left w:w="450" w:type="dxa"/>
              <w:bottom w:w="120" w:type="dxa"/>
              <w:right w:w="450" w:type="dxa"/>
            </w:tcMar>
            <w:vAlign w:val="center"/>
            <w:hideMark/>
          </w:tcPr>
          <w:p w14:paraId="1B3A0CD4"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XHRBackend</w:t>
            </w:r>
            <w:proofErr w:type="spellEnd"/>
          </w:p>
        </w:tc>
        <w:tc>
          <w:tcPr>
            <w:tcW w:w="0" w:type="auto"/>
            <w:shd w:val="clear" w:color="auto" w:fill="FFFFFF"/>
            <w:tcMar>
              <w:top w:w="120" w:type="dxa"/>
              <w:left w:w="450" w:type="dxa"/>
              <w:bottom w:w="120" w:type="dxa"/>
              <w:right w:w="450" w:type="dxa"/>
            </w:tcMar>
            <w:vAlign w:val="center"/>
            <w:hideMark/>
          </w:tcPr>
          <w:p w14:paraId="1D0AD29F"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63" w:history="1">
              <w:proofErr w:type="spellStart"/>
              <w:r w:rsidR="000C1D36" w:rsidRPr="000C1D36">
                <w:rPr>
                  <w:rFonts w:ascii="Droid Sans Mono" w:eastAsia="Times New Roman" w:hAnsi="Droid Sans Mono" w:cs="Courier New"/>
                  <w:color w:val="444444"/>
                  <w:spacing w:val="5"/>
                  <w:sz w:val="19"/>
                  <w:szCs w:val="19"/>
                  <w:lang w:eastAsia="en-IN"/>
                </w:rPr>
                <w:t>HttpXhrBackend</w:t>
              </w:r>
              <w:proofErr w:type="spellEnd"/>
            </w:hyperlink>
          </w:p>
        </w:tc>
      </w:tr>
      <w:tr w:rsidR="000C1D36" w:rsidRPr="000C1D36" w14:paraId="2AB57357" w14:textId="77777777" w:rsidTr="000C1D36">
        <w:tc>
          <w:tcPr>
            <w:tcW w:w="0" w:type="auto"/>
            <w:shd w:val="clear" w:color="auto" w:fill="FFFFFF"/>
            <w:tcMar>
              <w:top w:w="120" w:type="dxa"/>
              <w:left w:w="450" w:type="dxa"/>
              <w:bottom w:w="120" w:type="dxa"/>
              <w:right w:w="450" w:type="dxa"/>
            </w:tcMar>
            <w:vAlign w:val="center"/>
            <w:hideMark/>
          </w:tcPr>
          <w:p w14:paraId="5D581289"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XHRConnection</w:t>
            </w:r>
            <w:proofErr w:type="spellEnd"/>
          </w:p>
        </w:tc>
        <w:tc>
          <w:tcPr>
            <w:tcW w:w="0" w:type="auto"/>
            <w:shd w:val="clear" w:color="auto" w:fill="FFFFFF"/>
            <w:tcMar>
              <w:top w:w="120" w:type="dxa"/>
              <w:left w:w="450" w:type="dxa"/>
              <w:bottom w:w="120" w:type="dxa"/>
              <w:right w:w="450" w:type="dxa"/>
            </w:tcMar>
            <w:vAlign w:val="center"/>
            <w:hideMark/>
          </w:tcPr>
          <w:p w14:paraId="16CBFCFF"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64" w:history="1">
              <w:proofErr w:type="spellStart"/>
              <w:r w:rsidR="000C1D36" w:rsidRPr="000C1D36">
                <w:rPr>
                  <w:rFonts w:ascii="Droid Sans Mono" w:eastAsia="Times New Roman" w:hAnsi="Droid Sans Mono" w:cs="Courier New"/>
                  <w:color w:val="444444"/>
                  <w:spacing w:val="5"/>
                  <w:sz w:val="19"/>
                  <w:szCs w:val="19"/>
                  <w:lang w:eastAsia="en-IN"/>
                </w:rPr>
                <w:t>HttpXhrBackend</w:t>
              </w:r>
              <w:proofErr w:type="spellEnd"/>
            </w:hyperlink>
          </w:p>
        </w:tc>
      </w:tr>
      <w:tr w:rsidR="000C1D36" w:rsidRPr="000C1D36" w14:paraId="2BDE9AAA" w14:textId="77777777" w:rsidTr="000C1D36">
        <w:tc>
          <w:tcPr>
            <w:tcW w:w="0" w:type="auto"/>
            <w:shd w:val="clear" w:color="auto" w:fill="FFFFFF"/>
            <w:tcMar>
              <w:top w:w="120" w:type="dxa"/>
              <w:left w:w="450" w:type="dxa"/>
              <w:bottom w:w="120" w:type="dxa"/>
              <w:right w:w="450" w:type="dxa"/>
            </w:tcMar>
            <w:vAlign w:val="center"/>
            <w:hideMark/>
          </w:tcPr>
          <w:p w14:paraId="0E16ACFF"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XSRFStrategy</w:t>
            </w:r>
            <w:proofErr w:type="spellEnd"/>
          </w:p>
        </w:tc>
        <w:tc>
          <w:tcPr>
            <w:tcW w:w="0" w:type="auto"/>
            <w:shd w:val="clear" w:color="auto" w:fill="FFFFFF"/>
            <w:tcMar>
              <w:top w:w="120" w:type="dxa"/>
              <w:left w:w="450" w:type="dxa"/>
              <w:bottom w:w="120" w:type="dxa"/>
              <w:right w:w="450" w:type="dxa"/>
            </w:tcMar>
            <w:vAlign w:val="center"/>
            <w:hideMark/>
          </w:tcPr>
          <w:p w14:paraId="16F764B1"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65" w:history="1">
              <w:proofErr w:type="spellStart"/>
              <w:r w:rsidR="000C1D36" w:rsidRPr="000C1D36">
                <w:rPr>
                  <w:rFonts w:ascii="Droid Sans Mono" w:eastAsia="Times New Roman" w:hAnsi="Droid Sans Mono" w:cs="Courier New"/>
                  <w:color w:val="444444"/>
                  <w:spacing w:val="5"/>
                  <w:sz w:val="19"/>
                  <w:szCs w:val="19"/>
                  <w:lang w:eastAsia="en-IN"/>
                </w:rPr>
                <w:t>HttpClientXsrfModule</w:t>
              </w:r>
              <w:proofErr w:type="spellEnd"/>
            </w:hyperlink>
          </w:p>
        </w:tc>
      </w:tr>
    </w:tbl>
    <w:p w14:paraId="15E046B9" w14:textId="77777777" w:rsidR="000C1D36" w:rsidRPr="000C1D36" w:rsidRDefault="000C1D36" w:rsidP="000C1D36">
      <w:pPr>
        <w:shd w:val="clear" w:color="auto" w:fill="FFFFFF"/>
        <w:spacing w:after="0" w:line="240" w:lineRule="auto"/>
        <w:rPr>
          <w:rFonts w:ascii="Roboto" w:eastAsia="Times New Roman" w:hAnsi="Roboto" w:cs="Times New Roman"/>
          <w:vanish/>
          <w:color w:val="444444"/>
          <w:sz w:val="21"/>
          <w:szCs w:val="21"/>
          <w:lang w:val="en"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24"/>
        <w:gridCol w:w="5902"/>
      </w:tblGrid>
      <w:tr w:rsidR="000C1D36" w:rsidRPr="000C1D36" w14:paraId="3481D2A2" w14:textId="77777777" w:rsidTr="000C1D36">
        <w:trPr>
          <w:tblHeader/>
        </w:trPr>
        <w:tc>
          <w:tcPr>
            <w:tcW w:w="0" w:type="auto"/>
            <w:shd w:val="clear" w:color="auto" w:fill="FFFFFF"/>
            <w:tcMar>
              <w:top w:w="195" w:type="dxa"/>
              <w:left w:w="480" w:type="dxa"/>
              <w:bottom w:w="195" w:type="dxa"/>
              <w:right w:w="480" w:type="dxa"/>
            </w:tcMar>
            <w:vAlign w:val="center"/>
            <w:hideMark/>
          </w:tcPr>
          <w:p w14:paraId="5805EE50"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Droid Sans Mono" w:eastAsia="Times New Roman" w:hAnsi="Droid Sans Mono" w:cs="Courier New"/>
                <w:color w:val="444444"/>
                <w:lang w:eastAsia="en-IN"/>
              </w:rPr>
              <w:lastRenderedPageBreak/>
              <w:t>@angular/</w:t>
            </w:r>
            <w:hyperlink r:id="rId266" w:history="1">
              <w:r w:rsidRPr="000C1D36">
                <w:rPr>
                  <w:rFonts w:ascii="Droid Sans Mono" w:eastAsia="Times New Roman" w:hAnsi="Droid Sans Mono" w:cs="Courier New"/>
                  <w:color w:val="444444"/>
                  <w:sz w:val="21"/>
                  <w:szCs w:val="21"/>
                  <w:lang w:eastAsia="en-IN"/>
                </w:rPr>
                <w:t>http</w:t>
              </w:r>
            </w:hyperlink>
            <w:r w:rsidRPr="000C1D36">
              <w:rPr>
                <w:rFonts w:ascii="Droid Sans Mono" w:eastAsia="Times New Roman" w:hAnsi="Droid Sans Mono" w:cs="Courier New"/>
                <w:color w:val="444444"/>
                <w:lang w:eastAsia="en-IN"/>
              </w:rPr>
              <w:t>/testing</w:t>
            </w:r>
          </w:p>
        </w:tc>
        <w:tc>
          <w:tcPr>
            <w:tcW w:w="0" w:type="auto"/>
            <w:shd w:val="clear" w:color="auto" w:fill="FFFFFF"/>
            <w:tcMar>
              <w:top w:w="195" w:type="dxa"/>
              <w:left w:w="480" w:type="dxa"/>
              <w:bottom w:w="195" w:type="dxa"/>
              <w:right w:w="480" w:type="dxa"/>
            </w:tcMar>
            <w:vAlign w:val="center"/>
            <w:hideMark/>
          </w:tcPr>
          <w:p w14:paraId="76945B5C" w14:textId="77777777" w:rsidR="000C1D36" w:rsidRPr="000C1D36" w:rsidRDefault="000C1D36" w:rsidP="000C1D36">
            <w:pPr>
              <w:spacing w:before="360" w:after="360" w:line="240" w:lineRule="auto"/>
              <w:rPr>
                <w:rFonts w:ascii="Roboto" w:eastAsia="Times New Roman" w:hAnsi="Roboto" w:cs="Times New Roman"/>
                <w:color w:val="444444"/>
                <w:sz w:val="24"/>
                <w:szCs w:val="24"/>
                <w:lang w:eastAsia="en-IN"/>
              </w:rPr>
            </w:pPr>
            <w:r w:rsidRPr="000C1D36">
              <w:rPr>
                <w:rFonts w:ascii="Roboto" w:eastAsia="Times New Roman" w:hAnsi="Roboto" w:cs="Times New Roman"/>
                <w:color w:val="444444"/>
                <w:sz w:val="24"/>
                <w:szCs w:val="24"/>
                <w:lang w:eastAsia="en-IN"/>
              </w:rPr>
              <w:t xml:space="preserve">Closest replacement in </w:t>
            </w:r>
            <w:r w:rsidRPr="000C1D36">
              <w:rPr>
                <w:rFonts w:ascii="Droid Sans Mono" w:eastAsia="Times New Roman" w:hAnsi="Droid Sans Mono" w:cs="Courier New"/>
                <w:color w:val="444444"/>
                <w:lang w:eastAsia="en-IN"/>
              </w:rPr>
              <w:t>@angular/common/</w:t>
            </w:r>
            <w:hyperlink r:id="rId267" w:history="1">
              <w:r w:rsidRPr="000C1D36">
                <w:rPr>
                  <w:rFonts w:ascii="Droid Sans Mono" w:eastAsia="Times New Roman" w:hAnsi="Droid Sans Mono" w:cs="Courier New"/>
                  <w:color w:val="444444"/>
                  <w:sz w:val="21"/>
                  <w:szCs w:val="21"/>
                  <w:lang w:eastAsia="en-IN"/>
                </w:rPr>
                <w:t>http</w:t>
              </w:r>
            </w:hyperlink>
            <w:r w:rsidRPr="000C1D36">
              <w:rPr>
                <w:rFonts w:ascii="Droid Sans Mono" w:eastAsia="Times New Roman" w:hAnsi="Droid Sans Mono" w:cs="Courier New"/>
                <w:color w:val="444444"/>
                <w:lang w:eastAsia="en-IN"/>
              </w:rPr>
              <w:t>/testing</w:t>
            </w:r>
          </w:p>
        </w:tc>
      </w:tr>
      <w:tr w:rsidR="000C1D36" w:rsidRPr="000C1D36" w14:paraId="4040D08B" w14:textId="77777777" w:rsidTr="000C1D36">
        <w:tc>
          <w:tcPr>
            <w:tcW w:w="0" w:type="auto"/>
            <w:shd w:val="clear" w:color="auto" w:fill="FFFFFF"/>
            <w:tcMar>
              <w:top w:w="120" w:type="dxa"/>
              <w:left w:w="450" w:type="dxa"/>
              <w:bottom w:w="120" w:type="dxa"/>
              <w:right w:w="450" w:type="dxa"/>
            </w:tcMar>
            <w:vAlign w:val="center"/>
            <w:hideMark/>
          </w:tcPr>
          <w:p w14:paraId="737A4E37"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MockBackend</w:t>
            </w:r>
            <w:proofErr w:type="spellEnd"/>
          </w:p>
        </w:tc>
        <w:tc>
          <w:tcPr>
            <w:tcW w:w="0" w:type="auto"/>
            <w:shd w:val="clear" w:color="auto" w:fill="FFFFFF"/>
            <w:tcMar>
              <w:top w:w="120" w:type="dxa"/>
              <w:left w:w="450" w:type="dxa"/>
              <w:bottom w:w="120" w:type="dxa"/>
              <w:right w:w="450" w:type="dxa"/>
            </w:tcMar>
            <w:vAlign w:val="center"/>
            <w:hideMark/>
          </w:tcPr>
          <w:p w14:paraId="36178B1E"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68" w:history="1">
              <w:proofErr w:type="spellStart"/>
              <w:r w:rsidR="000C1D36" w:rsidRPr="000C1D36">
                <w:rPr>
                  <w:rFonts w:ascii="Droid Sans Mono" w:eastAsia="Times New Roman" w:hAnsi="Droid Sans Mono" w:cs="Courier New"/>
                  <w:color w:val="444444"/>
                  <w:spacing w:val="5"/>
                  <w:sz w:val="19"/>
                  <w:szCs w:val="19"/>
                  <w:lang w:eastAsia="en-IN"/>
                </w:rPr>
                <w:t>HttpTestingController</w:t>
              </w:r>
              <w:proofErr w:type="spellEnd"/>
            </w:hyperlink>
          </w:p>
        </w:tc>
      </w:tr>
      <w:tr w:rsidR="000C1D36" w:rsidRPr="000C1D36" w14:paraId="302606D4" w14:textId="77777777" w:rsidTr="000C1D36">
        <w:tc>
          <w:tcPr>
            <w:tcW w:w="0" w:type="auto"/>
            <w:shd w:val="clear" w:color="auto" w:fill="FFFFFF"/>
            <w:tcMar>
              <w:top w:w="120" w:type="dxa"/>
              <w:left w:w="450" w:type="dxa"/>
              <w:bottom w:w="120" w:type="dxa"/>
              <w:right w:w="450" w:type="dxa"/>
            </w:tcMar>
            <w:vAlign w:val="center"/>
            <w:hideMark/>
          </w:tcPr>
          <w:p w14:paraId="118D4BC0" w14:textId="77777777" w:rsidR="000C1D36" w:rsidRPr="000C1D36" w:rsidRDefault="000C1D36" w:rsidP="000C1D36">
            <w:pPr>
              <w:spacing w:before="360" w:after="360" w:line="240" w:lineRule="auto"/>
              <w:rPr>
                <w:rFonts w:ascii="Roboto" w:eastAsia="Times New Roman" w:hAnsi="Roboto" w:cs="Times New Roman"/>
                <w:color w:val="444444"/>
                <w:spacing w:val="5"/>
                <w:sz w:val="21"/>
                <w:szCs w:val="21"/>
                <w:lang w:eastAsia="en-IN"/>
              </w:rPr>
            </w:pPr>
            <w:proofErr w:type="spellStart"/>
            <w:r w:rsidRPr="000C1D36">
              <w:rPr>
                <w:rFonts w:ascii="Droid Sans Mono" w:eastAsia="Times New Roman" w:hAnsi="Droid Sans Mono" w:cs="Courier New"/>
                <w:color w:val="444444"/>
                <w:spacing w:val="5"/>
                <w:sz w:val="19"/>
                <w:szCs w:val="19"/>
                <w:lang w:eastAsia="en-IN"/>
              </w:rPr>
              <w:t>MockConnection</w:t>
            </w:r>
            <w:proofErr w:type="spellEnd"/>
          </w:p>
        </w:tc>
        <w:tc>
          <w:tcPr>
            <w:tcW w:w="0" w:type="auto"/>
            <w:shd w:val="clear" w:color="auto" w:fill="FFFFFF"/>
            <w:tcMar>
              <w:top w:w="120" w:type="dxa"/>
              <w:left w:w="450" w:type="dxa"/>
              <w:bottom w:w="120" w:type="dxa"/>
              <w:right w:w="450" w:type="dxa"/>
            </w:tcMar>
            <w:vAlign w:val="center"/>
            <w:hideMark/>
          </w:tcPr>
          <w:p w14:paraId="749FC3C3" w14:textId="77777777" w:rsidR="000C1D36" w:rsidRPr="000C1D36" w:rsidRDefault="00FE0FCA" w:rsidP="000C1D36">
            <w:pPr>
              <w:spacing w:before="360" w:after="360" w:line="240" w:lineRule="auto"/>
              <w:rPr>
                <w:rFonts w:ascii="Roboto" w:eastAsia="Times New Roman" w:hAnsi="Roboto" w:cs="Times New Roman"/>
                <w:color w:val="444444"/>
                <w:spacing w:val="5"/>
                <w:sz w:val="21"/>
                <w:szCs w:val="21"/>
                <w:lang w:eastAsia="en-IN"/>
              </w:rPr>
            </w:pPr>
            <w:hyperlink r:id="rId269" w:history="1">
              <w:proofErr w:type="spellStart"/>
              <w:r w:rsidR="000C1D36" w:rsidRPr="000C1D36">
                <w:rPr>
                  <w:rFonts w:ascii="Droid Sans Mono" w:eastAsia="Times New Roman" w:hAnsi="Droid Sans Mono" w:cs="Courier New"/>
                  <w:color w:val="444444"/>
                  <w:spacing w:val="5"/>
                  <w:sz w:val="19"/>
                  <w:szCs w:val="19"/>
                  <w:lang w:eastAsia="en-IN"/>
                </w:rPr>
                <w:t>HttpTestingController</w:t>
              </w:r>
              <w:proofErr w:type="spellEnd"/>
            </w:hyperlink>
          </w:p>
        </w:tc>
      </w:tr>
    </w:tbl>
    <w:p w14:paraId="4C4D7D5B" w14:textId="77777777" w:rsidR="0091385D" w:rsidRDefault="0091385D"/>
    <w:sectPr w:rsidR="00913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Mono">
    <w:altName w:val="Segoe UI"/>
    <w:charset w:val="00"/>
    <w:family w:val="auto"/>
    <w:pitch w:val="default"/>
  </w:font>
  <w:font w:name="Material Icons">
    <w:altName w:val="Calibri"/>
    <w:charset w:val="00"/>
    <w:family w:val="auto"/>
    <w:pitch w:val="default"/>
  </w:font>
  <w:font w:name="Roboto">
    <w:altName w:val="Arial"/>
    <w:charset w:val="00"/>
    <w:family w:val="auto"/>
    <w:pitch w:val="default"/>
  </w:font>
  <w:font w:name="inheri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3AB0"/>
    <w:multiLevelType w:val="multilevel"/>
    <w:tmpl w:val="59F8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B22F7"/>
    <w:multiLevelType w:val="multilevel"/>
    <w:tmpl w:val="3F9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84977"/>
    <w:multiLevelType w:val="multilevel"/>
    <w:tmpl w:val="23E4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36"/>
    <w:rsid w:val="000C1D36"/>
    <w:rsid w:val="003B34AB"/>
    <w:rsid w:val="00913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A9EE"/>
  <w15:chartTrackingRefBased/>
  <w15:docId w15:val="{913CFD7B-B0B1-4BF6-AA28-89FC85B9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1D36"/>
    <w:pPr>
      <w:spacing w:before="120" w:after="120" w:line="240" w:lineRule="auto"/>
      <w:outlineLvl w:val="0"/>
    </w:pPr>
    <w:rPr>
      <w:rFonts w:ascii="Times New Roman" w:eastAsia="Times New Roman" w:hAnsi="Times New Roman" w:cs="Times New Roman"/>
      <w:color w:val="333333"/>
      <w:kern w:val="36"/>
      <w:sz w:val="36"/>
      <w:szCs w:val="36"/>
      <w:lang w:eastAsia="en-IN"/>
    </w:rPr>
  </w:style>
  <w:style w:type="paragraph" w:styleId="Heading2">
    <w:name w:val="heading 2"/>
    <w:basedOn w:val="Normal"/>
    <w:link w:val="Heading2Char"/>
    <w:uiPriority w:val="9"/>
    <w:qFormat/>
    <w:rsid w:val="000C1D36"/>
    <w:pPr>
      <w:spacing w:before="480" w:after="360" w:line="240" w:lineRule="auto"/>
      <w:outlineLvl w:val="1"/>
    </w:pPr>
    <w:rPr>
      <w:rFonts w:ascii="Times New Roman" w:eastAsia="Times New Roman" w:hAnsi="Times New Roman" w:cs="Times New Roman"/>
      <w:color w:val="333333"/>
      <w:sz w:val="33"/>
      <w:szCs w:val="33"/>
      <w:lang w:eastAsia="en-IN"/>
    </w:rPr>
  </w:style>
  <w:style w:type="paragraph" w:styleId="Heading3">
    <w:name w:val="heading 3"/>
    <w:basedOn w:val="Normal"/>
    <w:link w:val="Heading3Char"/>
    <w:uiPriority w:val="9"/>
    <w:qFormat/>
    <w:rsid w:val="000C1D36"/>
    <w:pPr>
      <w:spacing w:before="360" w:after="180" w:line="240" w:lineRule="auto"/>
      <w:outlineLvl w:val="2"/>
    </w:pPr>
    <w:rPr>
      <w:rFonts w:ascii="Times New Roman" w:eastAsia="Times New Roman" w:hAnsi="Times New Roman" w:cs="Times New Roman"/>
      <w:color w:val="333333"/>
      <w:sz w:val="30"/>
      <w:szCs w:val="30"/>
      <w:lang w:eastAsia="en-IN"/>
    </w:rPr>
  </w:style>
  <w:style w:type="paragraph" w:styleId="Heading4">
    <w:name w:val="heading 4"/>
    <w:basedOn w:val="Normal"/>
    <w:link w:val="Heading4Char"/>
    <w:uiPriority w:val="9"/>
    <w:qFormat/>
    <w:rsid w:val="000C1D36"/>
    <w:pPr>
      <w:spacing w:before="120" w:after="120" w:line="240" w:lineRule="auto"/>
      <w:outlineLvl w:val="3"/>
    </w:pPr>
    <w:rPr>
      <w:rFonts w:ascii="Times New Roman" w:eastAsia="Times New Roman" w:hAnsi="Times New Roman" w:cs="Times New Roman"/>
      <w:color w:val="333333"/>
      <w:sz w:val="27"/>
      <w:szCs w:val="27"/>
      <w:lang w:eastAsia="en-IN"/>
    </w:rPr>
  </w:style>
  <w:style w:type="paragraph" w:styleId="Heading5">
    <w:name w:val="heading 5"/>
    <w:basedOn w:val="Normal"/>
    <w:link w:val="Heading5Char"/>
    <w:uiPriority w:val="9"/>
    <w:qFormat/>
    <w:rsid w:val="000C1D36"/>
    <w:pPr>
      <w:spacing w:before="120" w:after="120" w:line="240" w:lineRule="auto"/>
      <w:outlineLvl w:val="4"/>
    </w:pPr>
    <w:rPr>
      <w:rFonts w:ascii="Times New Roman" w:eastAsia="Times New Roman" w:hAnsi="Times New Roman" w:cs="Times New Roman"/>
      <w:color w:val="333333"/>
      <w:sz w:val="24"/>
      <w:szCs w:val="24"/>
      <w:lang w:eastAsia="en-IN"/>
    </w:rPr>
  </w:style>
  <w:style w:type="paragraph" w:styleId="Heading6">
    <w:name w:val="heading 6"/>
    <w:basedOn w:val="Normal"/>
    <w:link w:val="Heading6Char"/>
    <w:uiPriority w:val="9"/>
    <w:qFormat/>
    <w:rsid w:val="000C1D36"/>
    <w:pPr>
      <w:spacing w:before="120" w:after="120" w:line="240" w:lineRule="auto"/>
      <w:outlineLvl w:val="5"/>
    </w:pPr>
    <w:rPr>
      <w:rFonts w:ascii="Times New Roman" w:eastAsia="Times New Roman" w:hAnsi="Times New Roman" w:cs="Times New Roman"/>
      <w:color w:val="6E6E6E"/>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36"/>
    <w:rPr>
      <w:rFonts w:ascii="Times New Roman" w:eastAsia="Times New Roman" w:hAnsi="Times New Roman" w:cs="Times New Roman"/>
      <w:color w:val="333333"/>
      <w:kern w:val="36"/>
      <w:sz w:val="36"/>
      <w:szCs w:val="36"/>
      <w:lang w:eastAsia="en-IN"/>
    </w:rPr>
  </w:style>
  <w:style w:type="character" w:customStyle="1" w:styleId="Heading2Char">
    <w:name w:val="Heading 2 Char"/>
    <w:basedOn w:val="DefaultParagraphFont"/>
    <w:link w:val="Heading2"/>
    <w:uiPriority w:val="9"/>
    <w:rsid w:val="000C1D36"/>
    <w:rPr>
      <w:rFonts w:ascii="Times New Roman" w:eastAsia="Times New Roman" w:hAnsi="Times New Roman" w:cs="Times New Roman"/>
      <w:color w:val="333333"/>
      <w:sz w:val="33"/>
      <w:szCs w:val="33"/>
      <w:lang w:eastAsia="en-IN"/>
    </w:rPr>
  </w:style>
  <w:style w:type="character" w:customStyle="1" w:styleId="Heading3Char">
    <w:name w:val="Heading 3 Char"/>
    <w:basedOn w:val="DefaultParagraphFont"/>
    <w:link w:val="Heading3"/>
    <w:uiPriority w:val="9"/>
    <w:rsid w:val="000C1D36"/>
    <w:rPr>
      <w:rFonts w:ascii="Times New Roman" w:eastAsia="Times New Roman" w:hAnsi="Times New Roman" w:cs="Times New Roman"/>
      <w:color w:val="333333"/>
      <w:sz w:val="30"/>
      <w:szCs w:val="30"/>
      <w:lang w:eastAsia="en-IN"/>
    </w:rPr>
  </w:style>
  <w:style w:type="character" w:customStyle="1" w:styleId="Heading4Char">
    <w:name w:val="Heading 4 Char"/>
    <w:basedOn w:val="DefaultParagraphFont"/>
    <w:link w:val="Heading4"/>
    <w:uiPriority w:val="9"/>
    <w:rsid w:val="000C1D36"/>
    <w:rPr>
      <w:rFonts w:ascii="Times New Roman" w:eastAsia="Times New Roman" w:hAnsi="Times New Roman" w:cs="Times New Roman"/>
      <w:color w:val="333333"/>
      <w:sz w:val="27"/>
      <w:szCs w:val="27"/>
      <w:lang w:eastAsia="en-IN"/>
    </w:rPr>
  </w:style>
  <w:style w:type="character" w:customStyle="1" w:styleId="Heading5Char">
    <w:name w:val="Heading 5 Char"/>
    <w:basedOn w:val="DefaultParagraphFont"/>
    <w:link w:val="Heading5"/>
    <w:uiPriority w:val="9"/>
    <w:rsid w:val="000C1D36"/>
    <w:rPr>
      <w:rFonts w:ascii="Times New Roman" w:eastAsia="Times New Roman" w:hAnsi="Times New Roman" w:cs="Times New Roman"/>
      <w:color w:val="333333"/>
      <w:sz w:val="24"/>
      <w:szCs w:val="24"/>
      <w:lang w:eastAsia="en-IN"/>
    </w:rPr>
  </w:style>
  <w:style w:type="character" w:customStyle="1" w:styleId="Heading6Char">
    <w:name w:val="Heading 6 Char"/>
    <w:basedOn w:val="DefaultParagraphFont"/>
    <w:link w:val="Heading6"/>
    <w:uiPriority w:val="9"/>
    <w:rsid w:val="000C1D36"/>
    <w:rPr>
      <w:rFonts w:ascii="Times New Roman" w:eastAsia="Times New Roman" w:hAnsi="Times New Roman" w:cs="Times New Roman"/>
      <w:color w:val="6E6E6E"/>
      <w:sz w:val="24"/>
      <w:szCs w:val="24"/>
      <w:lang w:eastAsia="en-IN"/>
    </w:rPr>
  </w:style>
  <w:style w:type="character" w:styleId="Hyperlink">
    <w:name w:val="Hyperlink"/>
    <w:basedOn w:val="DefaultParagraphFont"/>
    <w:uiPriority w:val="99"/>
    <w:semiHidden/>
    <w:unhideWhenUsed/>
    <w:rsid w:val="000C1D36"/>
    <w:rPr>
      <w:b w:val="0"/>
      <w:bCs w:val="0"/>
      <w:strike w:val="0"/>
      <w:dstrike w:val="0"/>
      <w:color w:val="444444"/>
      <w:sz w:val="21"/>
      <w:szCs w:val="21"/>
      <w:u w:val="none"/>
      <w:effect w:val="none"/>
    </w:rPr>
  </w:style>
  <w:style w:type="character" w:styleId="FollowedHyperlink">
    <w:name w:val="FollowedHyperlink"/>
    <w:basedOn w:val="DefaultParagraphFont"/>
    <w:uiPriority w:val="99"/>
    <w:semiHidden/>
    <w:unhideWhenUsed/>
    <w:rsid w:val="000C1D36"/>
    <w:rPr>
      <w:b w:val="0"/>
      <w:bCs w:val="0"/>
      <w:strike w:val="0"/>
      <w:dstrike w:val="0"/>
      <w:color w:val="444444"/>
      <w:sz w:val="21"/>
      <w:szCs w:val="21"/>
      <w:u w:val="none"/>
      <w:effect w:val="none"/>
    </w:rPr>
  </w:style>
  <w:style w:type="character" w:styleId="HTMLCode">
    <w:name w:val="HTML Code"/>
    <w:basedOn w:val="DefaultParagraphFont"/>
    <w:uiPriority w:val="99"/>
    <w:semiHidden/>
    <w:unhideWhenUsed/>
    <w:rsid w:val="000C1D36"/>
    <w:rPr>
      <w:rFonts w:ascii="Droid Sans Mono" w:eastAsia="Times New Roman" w:hAnsi="Droid Sans Mono" w:cs="Courier New" w:hint="default"/>
      <w:color w:val="444444"/>
      <w:sz w:val="22"/>
      <w:szCs w:val="22"/>
    </w:rPr>
  </w:style>
  <w:style w:type="character" w:styleId="Strong">
    <w:name w:val="Strong"/>
    <w:basedOn w:val="DefaultParagraphFont"/>
    <w:uiPriority w:val="22"/>
    <w:qFormat/>
    <w:rsid w:val="000C1D36"/>
    <w:rPr>
      <w:b w:val="0"/>
      <w:bCs w:val="0"/>
    </w:rPr>
  </w:style>
  <w:style w:type="paragraph" w:customStyle="1" w:styleId="msonormal0">
    <w:name w:val="msonormal"/>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styleId="NormalWeb">
    <w:name w:val="Normal (Web)"/>
    <w:basedOn w:val="Normal"/>
    <w:uiPriority w:val="99"/>
    <w:semiHidden/>
    <w:unhideWhenUsed/>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selector">
    <w:name w:val="selector"/>
    <w:basedOn w:val="Normal"/>
    <w:rsid w:val="000C1D36"/>
    <w:pPr>
      <w:spacing w:after="0" w:line="360" w:lineRule="atLeast"/>
    </w:pPr>
    <w:rPr>
      <w:rFonts w:ascii="Times New Roman" w:eastAsia="Times New Roman" w:hAnsi="Times New Roman" w:cs="Times New Roman"/>
      <w:color w:val="444444"/>
      <w:sz w:val="21"/>
      <w:szCs w:val="21"/>
      <w:lang w:eastAsia="en-IN"/>
    </w:rPr>
  </w:style>
  <w:style w:type="paragraph" w:customStyle="1" w:styleId="material-icons">
    <w:name w:val="material-icons"/>
    <w:basedOn w:val="Normal"/>
    <w:rsid w:val="000C1D36"/>
    <w:pPr>
      <w:spacing w:before="100" w:beforeAutospacing="1" w:after="100" w:afterAutospacing="1" w:line="240" w:lineRule="auto"/>
    </w:pPr>
    <w:rPr>
      <w:rFonts w:ascii="Material Icons" w:eastAsia="Times New Roman" w:hAnsi="Material Icons" w:cs="Times New Roman"/>
      <w:color w:val="444444"/>
      <w:sz w:val="36"/>
      <w:szCs w:val="36"/>
      <w:lang w:eastAsia="en-IN"/>
    </w:rPr>
  </w:style>
  <w:style w:type="paragraph" w:customStyle="1" w:styleId="mat-badge-content">
    <w:name w:val="mat-badge-content"/>
    <w:basedOn w:val="Normal"/>
    <w:rsid w:val="000C1D36"/>
    <w:pPr>
      <w:shd w:val="clear" w:color="auto" w:fill="1976D2"/>
      <w:spacing w:before="100" w:beforeAutospacing="1" w:after="100" w:afterAutospacing="1" w:line="360" w:lineRule="atLeast"/>
      <w:jc w:val="center"/>
    </w:pPr>
    <w:rPr>
      <w:rFonts w:ascii="Roboto" w:eastAsia="Times New Roman" w:hAnsi="Roboto" w:cs="Times New Roman"/>
      <w:b/>
      <w:bCs/>
      <w:color w:val="FFFFFF"/>
      <w:sz w:val="18"/>
      <w:szCs w:val="18"/>
      <w:lang w:eastAsia="en-IN"/>
    </w:rPr>
  </w:style>
  <w:style w:type="paragraph" w:customStyle="1" w:styleId="mat-h1">
    <w:name w:val="mat-h1"/>
    <w:basedOn w:val="Normal"/>
    <w:rsid w:val="000C1D36"/>
    <w:pPr>
      <w:spacing w:after="240" w:line="480" w:lineRule="atLeast"/>
    </w:pPr>
    <w:rPr>
      <w:rFonts w:ascii="Roboto" w:eastAsia="Times New Roman" w:hAnsi="Roboto" w:cs="Times New Roman"/>
      <w:color w:val="444444"/>
      <w:sz w:val="36"/>
      <w:szCs w:val="36"/>
      <w:lang w:eastAsia="en-IN"/>
    </w:rPr>
  </w:style>
  <w:style w:type="paragraph" w:customStyle="1" w:styleId="mat-headline">
    <w:name w:val="mat-headline"/>
    <w:basedOn w:val="Normal"/>
    <w:rsid w:val="000C1D36"/>
    <w:pPr>
      <w:spacing w:after="240" w:line="480" w:lineRule="atLeast"/>
    </w:pPr>
    <w:rPr>
      <w:rFonts w:ascii="Roboto" w:eastAsia="Times New Roman" w:hAnsi="Roboto" w:cs="Times New Roman"/>
      <w:color w:val="444444"/>
      <w:sz w:val="36"/>
      <w:szCs w:val="36"/>
      <w:lang w:eastAsia="en-IN"/>
    </w:rPr>
  </w:style>
  <w:style w:type="paragraph" w:customStyle="1" w:styleId="mat-h2">
    <w:name w:val="mat-h2"/>
    <w:basedOn w:val="Normal"/>
    <w:rsid w:val="000C1D36"/>
    <w:pPr>
      <w:spacing w:after="240" w:line="480" w:lineRule="atLeast"/>
    </w:pPr>
    <w:rPr>
      <w:rFonts w:ascii="Roboto" w:eastAsia="Times New Roman" w:hAnsi="Roboto" w:cs="Times New Roman"/>
      <w:color w:val="444444"/>
      <w:sz w:val="30"/>
      <w:szCs w:val="30"/>
      <w:lang w:eastAsia="en-IN"/>
    </w:rPr>
  </w:style>
  <w:style w:type="paragraph" w:customStyle="1" w:styleId="mat-title">
    <w:name w:val="mat-title"/>
    <w:basedOn w:val="Normal"/>
    <w:rsid w:val="000C1D36"/>
    <w:pPr>
      <w:spacing w:after="240" w:line="480" w:lineRule="atLeast"/>
    </w:pPr>
    <w:rPr>
      <w:rFonts w:ascii="Roboto" w:eastAsia="Times New Roman" w:hAnsi="Roboto" w:cs="Times New Roman"/>
      <w:color w:val="444444"/>
      <w:sz w:val="30"/>
      <w:szCs w:val="30"/>
      <w:lang w:eastAsia="en-IN"/>
    </w:rPr>
  </w:style>
  <w:style w:type="paragraph" w:customStyle="1" w:styleId="mat-h3">
    <w:name w:val="mat-h3"/>
    <w:basedOn w:val="Normal"/>
    <w:rsid w:val="000C1D36"/>
    <w:pPr>
      <w:spacing w:after="240" w:line="420" w:lineRule="atLeast"/>
    </w:pPr>
    <w:rPr>
      <w:rFonts w:ascii="Roboto" w:eastAsia="Times New Roman" w:hAnsi="Roboto" w:cs="Times New Roman"/>
      <w:color w:val="444444"/>
      <w:sz w:val="24"/>
      <w:szCs w:val="24"/>
      <w:lang w:eastAsia="en-IN"/>
    </w:rPr>
  </w:style>
  <w:style w:type="paragraph" w:customStyle="1" w:styleId="mat-subheading-2">
    <w:name w:val="mat-subheading-2"/>
    <w:basedOn w:val="Normal"/>
    <w:rsid w:val="000C1D36"/>
    <w:pPr>
      <w:spacing w:after="240" w:line="420" w:lineRule="atLeast"/>
    </w:pPr>
    <w:rPr>
      <w:rFonts w:ascii="Roboto" w:eastAsia="Times New Roman" w:hAnsi="Roboto" w:cs="Times New Roman"/>
      <w:color w:val="444444"/>
      <w:sz w:val="24"/>
      <w:szCs w:val="24"/>
      <w:lang w:eastAsia="en-IN"/>
    </w:rPr>
  </w:style>
  <w:style w:type="paragraph" w:customStyle="1" w:styleId="mat-h4">
    <w:name w:val="mat-h4"/>
    <w:basedOn w:val="Normal"/>
    <w:rsid w:val="000C1D36"/>
    <w:pPr>
      <w:spacing w:after="240" w:line="360" w:lineRule="atLeast"/>
    </w:pPr>
    <w:rPr>
      <w:rFonts w:ascii="Roboto" w:eastAsia="Times New Roman" w:hAnsi="Roboto" w:cs="Times New Roman"/>
      <w:color w:val="444444"/>
      <w:sz w:val="23"/>
      <w:szCs w:val="23"/>
      <w:lang w:eastAsia="en-IN"/>
    </w:rPr>
  </w:style>
  <w:style w:type="paragraph" w:customStyle="1" w:styleId="mat-subheading-1">
    <w:name w:val="mat-subheading-1"/>
    <w:basedOn w:val="Normal"/>
    <w:rsid w:val="000C1D36"/>
    <w:pPr>
      <w:spacing w:after="240" w:line="360" w:lineRule="atLeast"/>
    </w:pPr>
    <w:rPr>
      <w:rFonts w:ascii="Roboto" w:eastAsia="Times New Roman" w:hAnsi="Roboto" w:cs="Times New Roman"/>
      <w:color w:val="444444"/>
      <w:sz w:val="23"/>
      <w:szCs w:val="23"/>
      <w:lang w:eastAsia="en-IN"/>
    </w:rPr>
  </w:style>
  <w:style w:type="paragraph" w:customStyle="1" w:styleId="mat-h5">
    <w:name w:val="mat-h5"/>
    <w:basedOn w:val="Normal"/>
    <w:rsid w:val="000C1D36"/>
    <w:pPr>
      <w:spacing w:after="180" w:line="300" w:lineRule="atLeast"/>
    </w:pPr>
    <w:rPr>
      <w:rFonts w:ascii="Roboto" w:eastAsia="Times New Roman" w:hAnsi="Roboto" w:cs="Times New Roman"/>
      <w:color w:val="444444"/>
      <w:sz w:val="17"/>
      <w:szCs w:val="17"/>
      <w:lang w:eastAsia="en-IN"/>
    </w:rPr>
  </w:style>
  <w:style w:type="paragraph" w:customStyle="1" w:styleId="mat-h6">
    <w:name w:val="mat-h6"/>
    <w:basedOn w:val="Normal"/>
    <w:rsid w:val="000C1D36"/>
    <w:pPr>
      <w:spacing w:after="180" w:line="300" w:lineRule="atLeast"/>
    </w:pPr>
    <w:rPr>
      <w:rFonts w:ascii="Roboto" w:eastAsia="Times New Roman" w:hAnsi="Roboto" w:cs="Times New Roman"/>
      <w:color w:val="444444"/>
      <w:sz w:val="14"/>
      <w:szCs w:val="14"/>
      <w:lang w:eastAsia="en-IN"/>
    </w:rPr>
  </w:style>
  <w:style w:type="paragraph" w:customStyle="1" w:styleId="mat-body-2">
    <w:name w:val="mat-body-2"/>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body-strong">
    <w:name w:val="mat-body-strong"/>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body">
    <w:name w:val="mat-body"/>
    <w:basedOn w:val="Normal"/>
    <w:rsid w:val="000C1D36"/>
    <w:pPr>
      <w:spacing w:before="100" w:beforeAutospacing="1" w:after="100" w:afterAutospacing="1" w:line="300" w:lineRule="atLeast"/>
    </w:pPr>
    <w:rPr>
      <w:rFonts w:ascii="Roboto" w:eastAsia="Times New Roman" w:hAnsi="Roboto" w:cs="Times New Roman"/>
      <w:color w:val="444444"/>
      <w:sz w:val="21"/>
      <w:szCs w:val="21"/>
      <w:lang w:eastAsia="en-IN"/>
    </w:rPr>
  </w:style>
  <w:style w:type="paragraph" w:customStyle="1" w:styleId="mat-body-1">
    <w:name w:val="mat-body-1"/>
    <w:basedOn w:val="Normal"/>
    <w:rsid w:val="000C1D36"/>
    <w:pPr>
      <w:spacing w:before="100" w:beforeAutospacing="1" w:after="100" w:afterAutospacing="1" w:line="300" w:lineRule="atLeast"/>
    </w:pPr>
    <w:rPr>
      <w:rFonts w:ascii="Roboto" w:eastAsia="Times New Roman" w:hAnsi="Roboto" w:cs="Times New Roman"/>
      <w:color w:val="444444"/>
      <w:sz w:val="21"/>
      <w:szCs w:val="21"/>
      <w:lang w:eastAsia="en-IN"/>
    </w:rPr>
  </w:style>
  <w:style w:type="paragraph" w:customStyle="1" w:styleId="mat-typography">
    <w:name w:val="mat-typography"/>
    <w:basedOn w:val="Normal"/>
    <w:rsid w:val="000C1D36"/>
    <w:pPr>
      <w:spacing w:before="100" w:beforeAutospacing="1" w:after="100" w:afterAutospacing="1" w:line="300" w:lineRule="atLeast"/>
    </w:pPr>
    <w:rPr>
      <w:rFonts w:ascii="Roboto" w:eastAsia="Times New Roman" w:hAnsi="Roboto" w:cs="Times New Roman"/>
      <w:color w:val="444444"/>
      <w:sz w:val="21"/>
      <w:szCs w:val="21"/>
      <w:lang w:eastAsia="en-IN"/>
    </w:rPr>
  </w:style>
  <w:style w:type="paragraph" w:customStyle="1" w:styleId="mat-caption">
    <w:name w:val="mat-caption"/>
    <w:basedOn w:val="Normal"/>
    <w:rsid w:val="000C1D36"/>
    <w:pPr>
      <w:spacing w:before="100" w:beforeAutospacing="1" w:after="100" w:afterAutospacing="1" w:line="300" w:lineRule="atLeast"/>
    </w:pPr>
    <w:rPr>
      <w:rFonts w:ascii="Roboto" w:eastAsia="Times New Roman" w:hAnsi="Roboto" w:cs="Times New Roman"/>
      <w:color w:val="444444"/>
      <w:sz w:val="18"/>
      <w:szCs w:val="18"/>
      <w:lang w:eastAsia="en-IN"/>
    </w:rPr>
  </w:style>
  <w:style w:type="paragraph" w:customStyle="1" w:styleId="mat-small">
    <w:name w:val="mat-small"/>
    <w:basedOn w:val="Normal"/>
    <w:rsid w:val="000C1D36"/>
    <w:pPr>
      <w:spacing w:before="100" w:beforeAutospacing="1" w:after="100" w:afterAutospacing="1" w:line="300" w:lineRule="atLeast"/>
    </w:pPr>
    <w:rPr>
      <w:rFonts w:ascii="Roboto" w:eastAsia="Times New Roman" w:hAnsi="Roboto" w:cs="Times New Roman"/>
      <w:color w:val="444444"/>
      <w:sz w:val="18"/>
      <w:szCs w:val="18"/>
      <w:lang w:eastAsia="en-IN"/>
    </w:rPr>
  </w:style>
  <w:style w:type="paragraph" w:customStyle="1" w:styleId="mat-display-4">
    <w:name w:val="mat-display-4"/>
    <w:basedOn w:val="Normal"/>
    <w:rsid w:val="000C1D36"/>
    <w:pPr>
      <w:spacing w:after="840" w:line="1680" w:lineRule="atLeast"/>
    </w:pPr>
    <w:rPr>
      <w:rFonts w:ascii="Roboto" w:eastAsia="Times New Roman" w:hAnsi="Roboto" w:cs="Times New Roman"/>
      <w:color w:val="444444"/>
      <w:spacing w:val="-12"/>
      <w:sz w:val="168"/>
      <w:szCs w:val="168"/>
      <w:lang w:eastAsia="en-IN"/>
    </w:rPr>
  </w:style>
  <w:style w:type="paragraph" w:customStyle="1" w:styleId="mat-display-3">
    <w:name w:val="mat-display-3"/>
    <w:basedOn w:val="Normal"/>
    <w:rsid w:val="000C1D36"/>
    <w:pPr>
      <w:spacing w:after="960" w:line="840" w:lineRule="atLeast"/>
    </w:pPr>
    <w:rPr>
      <w:rFonts w:ascii="Roboto" w:eastAsia="Times New Roman" w:hAnsi="Roboto" w:cs="Times New Roman"/>
      <w:color w:val="444444"/>
      <w:spacing w:val="-5"/>
      <w:sz w:val="84"/>
      <w:szCs w:val="84"/>
      <w:lang w:eastAsia="en-IN"/>
    </w:rPr>
  </w:style>
  <w:style w:type="paragraph" w:customStyle="1" w:styleId="mat-display-2">
    <w:name w:val="mat-display-2"/>
    <w:basedOn w:val="Normal"/>
    <w:rsid w:val="000C1D36"/>
    <w:pPr>
      <w:spacing w:after="960" w:line="720" w:lineRule="atLeast"/>
    </w:pPr>
    <w:rPr>
      <w:rFonts w:ascii="Roboto" w:eastAsia="Times New Roman" w:hAnsi="Roboto" w:cs="Times New Roman"/>
      <w:color w:val="444444"/>
      <w:spacing w:val="-1"/>
      <w:sz w:val="68"/>
      <w:szCs w:val="68"/>
      <w:lang w:eastAsia="en-IN"/>
    </w:rPr>
  </w:style>
  <w:style w:type="paragraph" w:customStyle="1" w:styleId="mat-display-1">
    <w:name w:val="mat-display-1"/>
    <w:basedOn w:val="Normal"/>
    <w:rsid w:val="000C1D36"/>
    <w:pPr>
      <w:spacing w:after="960" w:line="600" w:lineRule="atLeast"/>
    </w:pPr>
    <w:rPr>
      <w:rFonts w:ascii="Roboto" w:eastAsia="Times New Roman" w:hAnsi="Roboto" w:cs="Times New Roman"/>
      <w:color w:val="444444"/>
      <w:sz w:val="51"/>
      <w:szCs w:val="51"/>
      <w:lang w:eastAsia="en-IN"/>
    </w:rPr>
  </w:style>
  <w:style w:type="paragraph" w:customStyle="1" w:styleId="mat-bottom-sheet-container">
    <w:name w:val="mat-bottom-sheet-container"/>
    <w:basedOn w:val="Normal"/>
    <w:rsid w:val="000C1D36"/>
    <w:pPr>
      <w:shd w:val="clear" w:color="auto" w:fill="FFFFFF"/>
      <w:spacing w:before="100" w:beforeAutospacing="1" w:after="100" w:afterAutospacing="1" w:line="300" w:lineRule="atLeast"/>
    </w:pPr>
    <w:rPr>
      <w:rFonts w:ascii="Roboto" w:eastAsia="Times New Roman" w:hAnsi="Roboto" w:cs="Times New Roman"/>
      <w:color w:val="444444"/>
      <w:sz w:val="21"/>
      <w:szCs w:val="21"/>
      <w:lang w:eastAsia="en-IN"/>
    </w:rPr>
  </w:style>
  <w:style w:type="paragraph" w:customStyle="1" w:styleId="mat-button">
    <w:name w:val="mat-button"/>
    <w:basedOn w:val="Normal"/>
    <w:rsid w:val="000C1D36"/>
    <w:pPr>
      <w:spacing w:after="0" w:line="540" w:lineRule="atLeast"/>
      <w:jc w:val="center"/>
      <w:textAlignment w:val="baseline"/>
    </w:pPr>
    <w:rPr>
      <w:rFonts w:ascii="Roboto" w:eastAsia="Times New Roman" w:hAnsi="Roboto" w:cs="Times New Roman"/>
      <w:color w:val="444444"/>
      <w:sz w:val="21"/>
      <w:szCs w:val="21"/>
      <w:lang w:eastAsia="en-IN"/>
    </w:rPr>
  </w:style>
  <w:style w:type="paragraph" w:customStyle="1" w:styleId="mat-fab">
    <w:name w:val="mat-fab"/>
    <w:basedOn w:val="Normal"/>
    <w:rsid w:val="000C1D36"/>
    <w:pPr>
      <w:shd w:val="clear" w:color="auto" w:fill="FFFFFF"/>
      <w:spacing w:after="0" w:line="540" w:lineRule="atLeast"/>
      <w:jc w:val="center"/>
      <w:textAlignment w:val="baseline"/>
    </w:pPr>
    <w:rPr>
      <w:rFonts w:ascii="Roboto" w:eastAsia="Times New Roman" w:hAnsi="Roboto" w:cs="Times New Roman"/>
      <w:color w:val="444444"/>
      <w:sz w:val="21"/>
      <w:szCs w:val="21"/>
      <w:lang w:eastAsia="en-IN"/>
    </w:rPr>
  </w:style>
  <w:style w:type="paragraph" w:customStyle="1" w:styleId="mat-flat-button">
    <w:name w:val="mat-flat-button"/>
    <w:basedOn w:val="Normal"/>
    <w:rsid w:val="000C1D36"/>
    <w:pPr>
      <w:shd w:val="clear" w:color="auto" w:fill="FFFFFF"/>
      <w:spacing w:after="0" w:line="540" w:lineRule="atLeast"/>
      <w:jc w:val="center"/>
      <w:textAlignment w:val="baseline"/>
    </w:pPr>
    <w:rPr>
      <w:rFonts w:ascii="Roboto" w:eastAsia="Times New Roman" w:hAnsi="Roboto" w:cs="Times New Roman"/>
      <w:color w:val="444444"/>
      <w:sz w:val="21"/>
      <w:szCs w:val="21"/>
      <w:lang w:eastAsia="en-IN"/>
    </w:rPr>
  </w:style>
  <w:style w:type="paragraph" w:customStyle="1" w:styleId="mat-icon-button">
    <w:name w:val="mat-icon-button"/>
    <w:basedOn w:val="Normal"/>
    <w:rsid w:val="000C1D36"/>
    <w:pPr>
      <w:spacing w:after="0" w:line="600" w:lineRule="atLeast"/>
      <w:jc w:val="center"/>
      <w:textAlignment w:val="baseline"/>
    </w:pPr>
    <w:rPr>
      <w:rFonts w:ascii="Roboto" w:eastAsia="Times New Roman" w:hAnsi="Roboto" w:cs="Times New Roman"/>
      <w:color w:val="444444"/>
      <w:sz w:val="21"/>
      <w:szCs w:val="21"/>
      <w:lang w:eastAsia="en-IN"/>
    </w:rPr>
  </w:style>
  <w:style w:type="paragraph" w:customStyle="1" w:styleId="mat-mini-fab">
    <w:name w:val="mat-mini-fab"/>
    <w:basedOn w:val="Normal"/>
    <w:rsid w:val="000C1D36"/>
    <w:pPr>
      <w:shd w:val="clear" w:color="auto" w:fill="FFFFFF"/>
      <w:spacing w:after="0" w:line="540" w:lineRule="atLeast"/>
      <w:jc w:val="center"/>
      <w:textAlignment w:val="baseline"/>
    </w:pPr>
    <w:rPr>
      <w:rFonts w:ascii="Roboto" w:eastAsia="Times New Roman" w:hAnsi="Roboto" w:cs="Times New Roman"/>
      <w:color w:val="444444"/>
      <w:sz w:val="21"/>
      <w:szCs w:val="21"/>
      <w:lang w:eastAsia="en-IN"/>
    </w:rPr>
  </w:style>
  <w:style w:type="paragraph" w:customStyle="1" w:styleId="mat-raised-button">
    <w:name w:val="mat-raised-button"/>
    <w:basedOn w:val="Normal"/>
    <w:rsid w:val="000C1D36"/>
    <w:pPr>
      <w:shd w:val="clear" w:color="auto" w:fill="FFFFFF"/>
      <w:spacing w:after="0" w:line="540" w:lineRule="atLeast"/>
      <w:jc w:val="center"/>
      <w:textAlignment w:val="baseline"/>
    </w:pPr>
    <w:rPr>
      <w:rFonts w:ascii="Roboto" w:eastAsia="Times New Roman" w:hAnsi="Roboto" w:cs="Times New Roman"/>
      <w:color w:val="444444"/>
      <w:sz w:val="21"/>
      <w:szCs w:val="21"/>
      <w:lang w:eastAsia="en-IN"/>
    </w:rPr>
  </w:style>
  <w:style w:type="paragraph" w:customStyle="1" w:styleId="mat-stroked-button">
    <w:name w:val="mat-stroked-button"/>
    <w:basedOn w:val="Normal"/>
    <w:rsid w:val="000C1D36"/>
    <w:pPr>
      <w:spacing w:after="0" w:line="510" w:lineRule="atLeast"/>
      <w:jc w:val="center"/>
      <w:textAlignment w:val="baseline"/>
    </w:pPr>
    <w:rPr>
      <w:rFonts w:ascii="Roboto" w:eastAsia="Times New Roman" w:hAnsi="Roboto" w:cs="Times New Roman"/>
      <w:color w:val="444444"/>
      <w:sz w:val="21"/>
      <w:szCs w:val="21"/>
      <w:lang w:eastAsia="en-IN"/>
    </w:rPr>
  </w:style>
  <w:style w:type="paragraph" w:customStyle="1" w:styleId="mat-button-toggle">
    <w:name w:val="mat-button-toggle"/>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card">
    <w:name w:val="mat-card"/>
    <w:basedOn w:val="Normal"/>
    <w:rsid w:val="000C1D36"/>
    <w:pPr>
      <w:shd w:val="clear" w:color="auto" w:fill="FFFFFF"/>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card-title">
    <w:name w:val="mat-card-title"/>
    <w:basedOn w:val="Normal"/>
    <w:rsid w:val="000C1D36"/>
    <w:pPr>
      <w:spacing w:before="100" w:beforeAutospacing="1" w:after="100" w:afterAutospacing="1" w:line="360" w:lineRule="atLeast"/>
    </w:pPr>
    <w:rPr>
      <w:rFonts w:ascii="Times New Roman" w:eastAsia="Times New Roman" w:hAnsi="Times New Roman" w:cs="Times New Roman"/>
      <w:color w:val="444444"/>
      <w:sz w:val="36"/>
      <w:szCs w:val="36"/>
      <w:lang w:eastAsia="en-IN"/>
    </w:rPr>
  </w:style>
  <w:style w:type="paragraph" w:customStyle="1" w:styleId="mat-card-content">
    <w:name w:val="mat-card-content"/>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card-subtitle">
    <w:name w:val="mat-card-subtitl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checkbox">
    <w:name w:val="mat-checkbox"/>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chip">
    <w:name w:val="mat-chip"/>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table">
    <w:name w:val="mat-table"/>
    <w:basedOn w:val="Normal"/>
    <w:rsid w:val="000C1D36"/>
    <w:pPr>
      <w:shd w:val="clear" w:color="auto" w:fill="FFFFFF"/>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header-cell">
    <w:name w:val="mat-header-cell"/>
    <w:basedOn w:val="Normal"/>
    <w:rsid w:val="000C1D36"/>
    <w:pPr>
      <w:spacing w:before="100" w:beforeAutospacing="1" w:after="100" w:afterAutospacing="1" w:line="360" w:lineRule="atLeast"/>
    </w:pPr>
    <w:rPr>
      <w:rFonts w:ascii="Times New Roman" w:eastAsia="Times New Roman" w:hAnsi="Times New Roman" w:cs="Times New Roman"/>
      <w:color w:val="444444"/>
      <w:sz w:val="18"/>
      <w:szCs w:val="18"/>
      <w:lang w:eastAsia="en-IN"/>
    </w:rPr>
  </w:style>
  <w:style w:type="paragraph" w:customStyle="1" w:styleId="mat-cell">
    <w:name w:val="mat-cell"/>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footer-cell">
    <w:name w:val="mat-footer-cell"/>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calendar">
    <w:name w:val="mat-calendar"/>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calendar-body">
    <w:name w:val="mat-calendar-body"/>
    <w:basedOn w:val="Normal"/>
    <w:rsid w:val="000C1D36"/>
    <w:pPr>
      <w:spacing w:before="100" w:beforeAutospacing="1" w:after="100" w:afterAutospacing="1" w:line="360" w:lineRule="atLeast"/>
    </w:pPr>
    <w:rPr>
      <w:rFonts w:ascii="Times New Roman" w:eastAsia="Times New Roman" w:hAnsi="Times New Roman" w:cs="Times New Roman"/>
      <w:color w:val="444444"/>
      <w:sz w:val="20"/>
      <w:szCs w:val="20"/>
      <w:lang w:eastAsia="en-IN"/>
    </w:rPr>
  </w:style>
  <w:style w:type="paragraph" w:customStyle="1" w:styleId="mat-calendar-body-label">
    <w:name w:val="mat-calendar-body-label"/>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calendar-period-button">
    <w:name w:val="mat-calendar-period-button"/>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dialog-title">
    <w:name w:val="mat-dialog-title"/>
    <w:basedOn w:val="Normal"/>
    <w:rsid w:val="000C1D36"/>
    <w:pPr>
      <w:spacing w:before="100" w:beforeAutospacing="1" w:after="100" w:afterAutospacing="1" w:line="480" w:lineRule="atLeast"/>
    </w:pPr>
    <w:rPr>
      <w:rFonts w:ascii="Roboto" w:eastAsia="Times New Roman" w:hAnsi="Roboto" w:cs="Times New Roman"/>
      <w:color w:val="444444"/>
      <w:sz w:val="30"/>
      <w:szCs w:val="30"/>
      <w:lang w:eastAsia="en-IN"/>
    </w:rPr>
  </w:style>
  <w:style w:type="paragraph" w:customStyle="1" w:styleId="mat-expansion-panel-header">
    <w:name w:val="mat-expansion-panel-header"/>
    <w:basedOn w:val="Normal"/>
    <w:rsid w:val="000C1D36"/>
    <w:pPr>
      <w:spacing w:before="100" w:beforeAutospacing="1" w:after="100" w:afterAutospacing="1" w:line="360" w:lineRule="atLeast"/>
    </w:pPr>
    <w:rPr>
      <w:rFonts w:ascii="Roboto" w:eastAsia="Times New Roman" w:hAnsi="Roboto" w:cs="Times New Roman"/>
      <w:color w:val="444444"/>
      <w:sz w:val="23"/>
      <w:szCs w:val="23"/>
      <w:lang w:eastAsia="en-IN"/>
    </w:rPr>
  </w:style>
  <w:style w:type="paragraph" w:customStyle="1" w:styleId="mat-expansion-panel-content">
    <w:name w:val="mat-expansion-panel-content"/>
    <w:basedOn w:val="Normal"/>
    <w:rsid w:val="000C1D36"/>
    <w:pPr>
      <w:spacing w:before="100" w:beforeAutospacing="1" w:after="100" w:afterAutospacing="1" w:line="300" w:lineRule="atLeast"/>
    </w:pPr>
    <w:rPr>
      <w:rFonts w:ascii="Roboto" w:eastAsia="Times New Roman" w:hAnsi="Roboto" w:cs="Times New Roman"/>
      <w:color w:val="444444"/>
      <w:sz w:val="21"/>
      <w:szCs w:val="21"/>
      <w:lang w:eastAsia="en-IN"/>
    </w:rPr>
  </w:style>
  <w:style w:type="paragraph" w:customStyle="1" w:styleId="mat-form-field">
    <w:name w:val="mat-form-field"/>
    <w:basedOn w:val="Normal"/>
    <w:rsid w:val="000C1D36"/>
    <w:pPr>
      <w:spacing w:before="100" w:beforeAutospacing="1" w:after="100" w:afterAutospacing="1" w:line="240" w:lineRule="auto"/>
    </w:pPr>
    <w:rPr>
      <w:rFonts w:ascii="Roboto" w:eastAsia="Times New Roman" w:hAnsi="Roboto" w:cs="Times New Roman"/>
      <w:color w:val="444444"/>
      <w:sz w:val="21"/>
      <w:szCs w:val="21"/>
      <w:lang w:eastAsia="en-IN"/>
    </w:rPr>
  </w:style>
  <w:style w:type="paragraph" w:customStyle="1" w:styleId="mat-form-field-wrapper">
    <w:name w:val="mat-form-field-wrapp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form-field-infix">
    <w:name w:val="mat-form-field-infix"/>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form-field-label-wrapper">
    <w:name w:val="mat-form-field-label-wrapp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form-field-subscript-wrapper">
    <w:name w:val="mat-form-field-subscript-wrapper"/>
    <w:basedOn w:val="Normal"/>
    <w:rsid w:val="000C1D36"/>
    <w:pPr>
      <w:spacing w:before="160" w:after="100" w:afterAutospacing="1" w:line="360" w:lineRule="atLeast"/>
    </w:pPr>
    <w:rPr>
      <w:rFonts w:ascii="Times New Roman" w:eastAsia="Times New Roman" w:hAnsi="Times New Roman" w:cs="Times New Roman"/>
      <w:color w:val="444444"/>
      <w:sz w:val="18"/>
      <w:szCs w:val="18"/>
      <w:lang w:eastAsia="en-IN"/>
    </w:rPr>
  </w:style>
  <w:style w:type="paragraph" w:customStyle="1" w:styleId="mat-grid-tile-footer">
    <w:name w:val="mat-grid-tile-foot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grid-tile-header">
    <w:name w:val="mat-grid-tile-head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menu-item">
    <w:name w:val="mat-menu-item"/>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paginator">
    <w:name w:val="mat-paginator"/>
    <w:basedOn w:val="Normal"/>
    <w:rsid w:val="000C1D36"/>
    <w:pPr>
      <w:shd w:val="clear" w:color="auto" w:fill="FFFFFF"/>
      <w:spacing w:before="100" w:beforeAutospacing="1" w:after="100" w:afterAutospacing="1" w:line="360" w:lineRule="atLeast"/>
    </w:pPr>
    <w:rPr>
      <w:rFonts w:ascii="Roboto" w:eastAsia="Times New Roman" w:hAnsi="Roboto" w:cs="Times New Roman"/>
      <w:color w:val="444444"/>
      <w:sz w:val="18"/>
      <w:szCs w:val="18"/>
      <w:lang w:eastAsia="en-IN"/>
    </w:rPr>
  </w:style>
  <w:style w:type="paragraph" w:customStyle="1" w:styleId="mat-radio-button">
    <w:name w:val="mat-radio-button"/>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select">
    <w:name w:val="mat-select"/>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select-trigger">
    <w:name w:val="mat-select-trigg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lide-toggle-content">
    <w:name w:val="mat-slide-toggle-content"/>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slider-thumb-label-text">
    <w:name w:val="mat-slider-thumb-label-text"/>
    <w:basedOn w:val="Normal"/>
    <w:rsid w:val="000C1D36"/>
    <w:pPr>
      <w:spacing w:before="100" w:beforeAutospacing="1" w:after="100" w:afterAutospacing="1" w:line="360" w:lineRule="atLeast"/>
    </w:pPr>
    <w:rPr>
      <w:rFonts w:ascii="Roboto" w:eastAsia="Times New Roman" w:hAnsi="Roboto" w:cs="Times New Roman"/>
      <w:color w:val="444444"/>
      <w:sz w:val="18"/>
      <w:szCs w:val="18"/>
      <w:lang w:eastAsia="en-IN"/>
    </w:rPr>
  </w:style>
  <w:style w:type="paragraph" w:customStyle="1" w:styleId="mat-stepper-horizontal">
    <w:name w:val="mat-stepper-horizontal"/>
    <w:basedOn w:val="Normal"/>
    <w:rsid w:val="000C1D36"/>
    <w:pPr>
      <w:shd w:val="clear" w:color="auto" w:fill="FFFFFF"/>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stepper-vertical">
    <w:name w:val="mat-stepper-vertical"/>
    <w:basedOn w:val="Normal"/>
    <w:rsid w:val="000C1D36"/>
    <w:pPr>
      <w:shd w:val="clear" w:color="auto" w:fill="FFFFFF"/>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step-label">
    <w:name w:val="mat-step-label"/>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tep-sub-label-error">
    <w:name w:val="mat-step-sub-label-erro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tep-label-error">
    <w:name w:val="mat-step-label-erro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tep-label-selected">
    <w:name w:val="mat-step-label-selected"/>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tab-group">
    <w:name w:val="mat-tab-group"/>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tab-label">
    <w:name w:val="mat-tab-label"/>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tab-link">
    <w:name w:val="mat-tab-link"/>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toolbar">
    <w:name w:val="mat-toolbar"/>
    <w:basedOn w:val="Normal"/>
    <w:rsid w:val="000C1D36"/>
    <w:pPr>
      <w:shd w:val="clear" w:color="auto" w:fill="F5F5F5"/>
      <w:spacing w:after="0" w:line="480" w:lineRule="atLeast"/>
    </w:pPr>
    <w:rPr>
      <w:rFonts w:ascii="Roboto" w:eastAsia="Times New Roman" w:hAnsi="Roboto" w:cs="Times New Roman"/>
      <w:color w:val="444444"/>
      <w:sz w:val="30"/>
      <w:szCs w:val="30"/>
      <w:lang w:eastAsia="en-IN"/>
    </w:rPr>
  </w:style>
  <w:style w:type="paragraph" w:customStyle="1" w:styleId="mat-tooltip">
    <w:name w:val="mat-tooltip"/>
    <w:basedOn w:val="Normal"/>
    <w:rsid w:val="000C1D36"/>
    <w:pPr>
      <w:spacing w:before="100" w:beforeAutospacing="1" w:after="100" w:afterAutospacing="1" w:line="360" w:lineRule="atLeast"/>
    </w:pPr>
    <w:rPr>
      <w:rFonts w:ascii="Roboto" w:eastAsia="Times New Roman" w:hAnsi="Roboto" w:cs="Times New Roman"/>
      <w:color w:val="444444"/>
      <w:sz w:val="15"/>
      <w:szCs w:val="15"/>
      <w:lang w:eastAsia="en-IN"/>
    </w:rPr>
  </w:style>
  <w:style w:type="paragraph" w:customStyle="1" w:styleId="mat-tooltip-handset">
    <w:name w:val="mat-tooltip-handset"/>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list-item">
    <w:name w:val="mat-list-item"/>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list-option">
    <w:name w:val="mat-list-option"/>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option">
    <w:name w:val="mat-option"/>
    <w:basedOn w:val="Normal"/>
    <w:rsid w:val="000C1D36"/>
    <w:pPr>
      <w:spacing w:before="100" w:beforeAutospacing="1" w:after="100" w:afterAutospacing="1" w:line="360" w:lineRule="atLeast"/>
    </w:pPr>
    <w:rPr>
      <w:rFonts w:ascii="Roboto" w:eastAsia="Times New Roman" w:hAnsi="Roboto" w:cs="Times New Roman"/>
      <w:color w:val="444444"/>
      <w:sz w:val="24"/>
      <w:szCs w:val="24"/>
      <w:lang w:eastAsia="en-IN"/>
    </w:rPr>
  </w:style>
  <w:style w:type="paragraph" w:customStyle="1" w:styleId="mat-optgroup-label">
    <w:name w:val="mat-optgroup-label"/>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simple-snackbar">
    <w:name w:val="mat-simple-snackbar"/>
    <w:basedOn w:val="Normal"/>
    <w:rsid w:val="000C1D36"/>
    <w:pPr>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simple-snackbar-action">
    <w:name w:val="mat-simple-snackbar-action"/>
    <w:basedOn w:val="Normal"/>
    <w:rsid w:val="000C1D36"/>
    <w:pPr>
      <w:spacing w:before="100" w:beforeAutospacing="1" w:after="100" w:afterAutospacing="1" w:line="240" w:lineRule="auto"/>
    </w:pPr>
    <w:rPr>
      <w:rFonts w:ascii="inherit" w:eastAsia="Times New Roman" w:hAnsi="inherit" w:cs="Times New Roman"/>
      <w:color w:val="D32F2F"/>
      <w:sz w:val="21"/>
      <w:szCs w:val="21"/>
      <w:lang w:eastAsia="en-IN"/>
    </w:rPr>
  </w:style>
  <w:style w:type="paragraph" w:customStyle="1" w:styleId="mat-tree">
    <w:name w:val="mat-tree"/>
    <w:basedOn w:val="Normal"/>
    <w:rsid w:val="000C1D36"/>
    <w:pPr>
      <w:shd w:val="clear" w:color="auto" w:fill="FFFFFF"/>
      <w:spacing w:before="100" w:beforeAutospacing="1" w:after="100" w:afterAutospacing="1" w:line="360" w:lineRule="atLeast"/>
    </w:pPr>
    <w:rPr>
      <w:rFonts w:ascii="Roboto" w:eastAsia="Times New Roman" w:hAnsi="Roboto" w:cs="Times New Roman"/>
      <w:color w:val="444444"/>
      <w:sz w:val="21"/>
      <w:szCs w:val="21"/>
      <w:lang w:eastAsia="en-IN"/>
    </w:rPr>
  </w:style>
  <w:style w:type="paragraph" w:customStyle="1" w:styleId="mat-nested-tree-node">
    <w:name w:val="mat-nested-tree-nod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tree-node">
    <w:name w:val="mat-tree-nod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dk-visually-hidden">
    <w:name w:val="cdk-visually-hidden"/>
    <w:basedOn w:val="Normal"/>
    <w:rsid w:val="000C1D36"/>
    <w:pPr>
      <w:spacing w:after="0" w:line="360" w:lineRule="atLeast"/>
      <w:ind w:left="-15" w:right="-15"/>
    </w:pPr>
    <w:rPr>
      <w:rFonts w:ascii="Times New Roman" w:eastAsia="Times New Roman" w:hAnsi="Times New Roman" w:cs="Times New Roman"/>
      <w:color w:val="444444"/>
      <w:sz w:val="21"/>
      <w:szCs w:val="21"/>
      <w:lang w:eastAsia="en-IN"/>
    </w:rPr>
  </w:style>
  <w:style w:type="paragraph" w:customStyle="1" w:styleId="cdk-global-overlay-wrapper">
    <w:name w:val="cdk-global-overlay-wrapp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dk-overlay-container">
    <w:name w:val="cdk-overlay-contain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dk-global-scrollblock">
    <w:name w:val="cdk-global-scrollblock"/>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pseudo-checkbox-disabled">
    <w:name w:val="mat-pseudo-checkbox-disabled"/>
    <w:basedOn w:val="Normal"/>
    <w:rsid w:val="000C1D36"/>
    <w:pPr>
      <w:spacing w:before="100" w:beforeAutospacing="1" w:after="100" w:afterAutospacing="1" w:line="360" w:lineRule="atLeast"/>
    </w:pPr>
    <w:rPr>
      <w:rFonts w:ascii="Times New Roman" w:eastAsia="Times New Roman" w:hAnsi="Times New Roman" w:cs="Times New Roman"/>
      <w:color w:val="B0B0B0"/>
      <w:sz w:val="21"/>
      <w:szCs w:val="21"/>
      <w:lang w:eastAsia="en-IN"/>
    </w:rPr>
  </w:style>
  <w:style w:type="paragraph" w:customStyle="1" w:styleId="mat-pseudo-checkbox-checked">
    <w:name w:val="mat-pseudo-checkbox-checked"/>
    <w:basedOn w:val="Normal"/>
    <w:rsid w:val="000C1D36"/>
    <w:pPr>
      <w:shd w:val="clear" w:color="auto" w:fill="D32F2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pseudo-checkbox-indeterminate">
    <w:name w:val="mat-pseudo-checkbox-indeterminate"/>
    <w:basedOn w:val="Normal"/>
    <w:rsid w:val="000C1D36"/>
    <w:pPr>
      <w:shd w:val="clear" w:color="auto" w:fill="D32F2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app-background">
    <w:name w:val="mat-app-background"/>
    <w:basedOn w:val="Normal"/>
    <w:rsid w:val="000C1D36"/>
    <w:pPr>
      <w:shd w:val="clear" w:color="auto" w:fill="FAFAFA"/>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theme-loaded-marker">
    <w:name w:val="mat-theme-loaded-marker"/>
    <w:basedOn w:val="Normal"/>
    <w:rsid w:val="000C1D36"/>
    <w:pPr>
      <w:spacing w:before="100" w:beforeAutospacing="1" w:after="100" w:afterAutospacing="1" w:line="360" w:lineRule="atLeast"/>
    </w:pPr>
    <w:rPr>
      <w:rFonts w:ascii="Times New Roman" w:eastAsia="Times New Roman" w:hAnsi="Times New Roman" w:cs="Times New Roman"/>
      <w:vanish/>
      <w:color w:val="444444"/>
      <w:sz w:val="21"/>
      <w:szCs w:val="21"/>
      <w:lang w:eastAsia="en-IN"/>
    </w:rPr>
  </w:style>
  <w:style w:type="paragraph" w:customStyle="1" w:styleId="mat-autocomplete-panel">
    <w:name w:val="mat-autocomplete-panel"/>
    <w:basedOn w:val="Normal"/>
    <w:rsid w:val="000C1D36"/>
    <w:pPr>
      <w:shd w:val="clear" w:color="auto" w:fill="FFFFF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button-focus-overlay">
    <w:name w:val="mat-button-focus-overlay"/>
    <w:basedOn w:val="Normal"/>
    <w:rsid w:val="000C1D36"/>
    <w:pPr>
      <w:shd w:val="clear" w:color="auto" w:fill="000000"/>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button-toggle-appearance-standard">
    <w:name w:val="mat-button-toggle-appearance-standard"/>
    <w:basedOn w:val="Normal"/>
    <w:rsid w:val="000C1D36"/>
    <w:pPr>
      <w:shd w:val="clear" w:color="auto" w:fill="FFFFF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button-toggle-checked">
    <w:name w:val="mat-button-toggle-checked"/>
    <w:basedOn w:val="Normal"/>
    <w:rsid w:val="000C1D36"/>
    <w:pPr>
      <w:shd w:val="clear" w:color="auto" w:fill="E0E0E0"/>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button-toggle-disabled">
    <w:name w:val="mat-button-toggle-disabled"/>
    <w:basedOn w:val="Normal"/>
    <w:rsid w:val="000C1D36"/>
    <w:pPr>
      <w:shd w:val="clear" w:color="auto" w:fill="EEEEEE"/>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checkbox-mixedmark">
    <w:name w:val="mat-checkbox-mixedmark"/>
    <w:basedOn w:val="Normal"/>
    <w:rsid w:val="000C1D36"/>
    <w:pPr>
      <w:shd w:val="clear" w:color="auto" w:fill="FAFAFA"/>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calendar-body-selected">
    <w:name w:val="mat-calendar-body-selected"/>
    <w:basedOn w:val="Normal"/>
    <w:rsid w:val="000C1D36"/>
    <w:pPr>
      <w:shd w:val="clear" w:color="auto" w:fill="1976D2"/>
      <w:spacing w:before="100" w:beforeAutospacing="1" w:after="100" w:afterAutospacing="1" w:line="360" w:lineRule="atLeast"/>
    </w:pPr>
    <w:rPr>
      <w:rFonts w:ascii="Times New Roman" w:eastAsia="Times New Roman" w:hAnsi="Times New Roman" w:cs="Times New Roman"/>
      <w:color w:val="FFFFFF"/>
      <w:sz w:val="21"/>
      <w:szCs w:val="21"/>
      <w:lang w:eastAsia="en-IN"/>
    </w:rPr>
  </w:style>
  <w:style w:type="paragraph" w:customStyle="1" w:styleId="mat-datepicker-content">
    <w:name w:val="mat-datepicker-content"/>
    <w:basedOn w:val="Normal"/>
    <w:rsid w:val="000C1D36"/>
    <w:pPr>
      <w:shd w:val="clear" w:color="auto" w:fill="FFFFF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datepicker-toggle-active">
    <w:name w:val="mat-datepicker-toggle-active"/>
    <w:basedOn w:val="Normal"/>
    <w:rsid w:val="000C1D36"/>
    <w:pPr>
      <w:spacing w:before="100" w:beforeAutospacing="1" w:after="100" w:afterAutospacing="1" w:line="360" w:lineRule="atLeast"/>
    </w:pPr>
    <w:rPr>
      <w:rFonts w:ascii="Times New Roman" w:eastAsia="Times New Roman" w:hAnsi="Times New Roman" w:cs="Times New Roman"/>
      <w:color w:val="1976D2"/>
      <w:sz w:val="21"/>
      <w:szCs w:val="21"/>
      <w:lang w:eastAsia="en-IN"/>
    </w:rPr>
  </w:style>
  <w:style w:type="paragraph" w:customStyle="1" w:styleId="mat-dialog-container">
    <w:name w:val="mat-dialog-container"/>
    <w:basedOn w:val="Normal"/>
    <w:rsid w:val="000C1D36"/>
    <w:pPr>
      <w:shd w:val="clear" w:color="auto" w:fill="FFFFF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expansion-panel">
    <w:name w:val="mat-expansion-panel"/>
    <w:basedOn w:val="Normal"/>
    <w:rsid w:val="000C1D36"/>
    <w:pPr>
      <w:shd w:val="clear" w:color="auto" w:fill="FFFFF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error">
    <w:name w:val="mat-error"/>
    <w:basedOn w:val="Normal"/>
    <w:rsid w:val="000C1D36"/>
    <w:pPr>
      <w:spacing w:before="100" w:beforeAutospacing="1" w:after="100" w:afterAutospacing="1" w:line="360" w:lineRule="atLeast"/>
    </w:pPr>
    <w:rPr>
      <w:rFonts w:ascii="Times New Roman" w:eastAsia="Times New Roman" w:hAnsi="Times New Roman" w:cs="Times New Roman"/>
      <w:color w:val="F44336"/>
      <w:sz w:val="21"/>
      <w:szCs w:val="21"/>
      <w:lang w:eastAsia="en-IN"/>
    </w:rPr>
  </w:style>
  <w:style w:type="paragraph" w:customStyle="1" w:styleId="mat-list-item-disabled">
    <w:name w:val="mat-list-item-disabled"/>
    <w:basedOn w:val="Normal"/>
    <w:rsid w:val="000C1D36"/>
    <w:pPr>
      <w:shd w:val="clear" w:color="auto" w:fill="EEEEEE"/>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menu-panel">
    <w:name w:val="mat-menu-panel"/>
    <w:basedOn w:val="Normal"/>
    <w:rsid w:val="000C1D36"/>
    <w:pPr>
      <w:shd w:val="clear" w:color="auto" w:fill="FFFFF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progress-bar-buffer">
    <w:name w:val="mat-progress-bar-buffer"/>
    <w:basedOn w:val="Normal"/>
    <w:rsid w:val="000C1D36"/>
    <w:pPr>
      <w:shd w:val="clear" w:color="auto" w:fill="1E88E5"/>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elect-panel">
    <w:name w:val="mat-select-panel"/>
    <w:basedOn w:val="Normal"/>
    <w:rsid w:val="000C1D36"/>
    <w:pPr>
      <w:shd w:val="clear" w:color="auto" w:fill="FFFFF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drawer-container">
    <w:name w:val="mat-drawer-container"/>
    <w:basedOn w:val="Normal"/>
    <w:rsid w:val="000C1D36"/>
    <w:pPr>
      <w:shd w:val="clear" w:color="auto" w:fill="FAFAFA"/>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lide-toggle-thumb">
    <w:name w:val="mat-slide-toggle-thumb"/>
    <w:basedOn w:val="Normal"/>
    <w:rsid w:val="000C1D36"/>
    <w:pPr>
      <w:shd w:val="clear" w:color="auto" w:fill="FAFAFA"/>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ort-header-arrow">
    <w:name w:val="mat-sort-header-arrow"/>
    <w:basedOn w:val="Normal"/>
    <w:rsid w:val="000C1D36"/>
    <w:pPr>
      <w:spacing w:before="100" w:beforeAutospacing="1" w:after="100" w:afterAutospacing="1" w:line="360" w:lineRule="atLeast"/>
    </w:pPr>
    <w:rPr>
      <w:rFonts w:ascii="Times New Roman" w:eastAsia="Times New Roman" w:hAnsi="Times New Roman" w:cs="Times New Roman"/>
      <w:color w:val="757575"/>
      <w:sz w:val="21"/>
      <w:szCs w:val="21"/>
      <w:lang w:eastAsia="en-IN"/>
    </w:rPr>
  </w:style>
  <w:style w:type="paragraph" w:customStyle="1" w:styleId="mat-tab-nav-barclassmat-background-">
    <w:name w:val="mat-tab-nav-bar[class*=mat-background-]"/>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nack-bar-container">
    <w:name w:val="mat-snack-bar-container"/>
    <w:basedOn w:val="Normal"/>
    <w:rsid w:val="000C1D36"/>
    <w:pPr>
      <w:shd w:val="clear" w:color="auto" w:fill="323232"/>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sidenav-container">
    <w:name w:val="sidenav-contain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ontent">
    <w:name w:val="content"/>
    <w:basedOn w:val="Normal"/>
    <w:rsid w:val="000C1D36"/>
    <w:pPr>
      <w:shd w:val="clear" w:color="auto" w:fill="FFFFF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lear">
    <w:name w:val="clea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learfix">
    <w:name w:val="clearfix"/>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enter">
    <w:name w:val="center"/>
    <w:basedOn w:val="Normal"/>
    <w:rsid w:val="000C1D36"/>
    <w:pPr>
      <w:spacing w:before="100" w:beforeAutospacing="1" w:after="100" w:afterAutospacing="1" w:line="360" w:lineRule="atLeast"/>
      <w:jc w:val="center"/>
    </w:pPr>
    <w:rPr>
      <w:rFonts w:ascii="Times New Roman" w:eastAsia="Times New Roman" w:hAnsi="Times New Roman" w:cs="Times New Roman"/>
      <w:color w:val="444444"/>
      <w:sz w:val="21"/>
      <w:szCs w:val="21"/>
      <w:lang w:eastAsia="en-IN"/>
    </w:rPr>
  </w:style>
  <w:style w:type="paragraph" w:customStyle="1" w:styleId="text-uppercase">
    <w:name w:val="text-uppercase"/>
    <w:basedOn w:val="Normal"/>
    <w:rsid w:val="000C1D36"/>
    <w:pPr>
      <w:spacing w:before="100" w:beforeAutospacing="1" w:after="100" w:afterAutospacing="1" w:line="360" w:lineRule="atLeast"/>
    </w:pPr>
    <w:rPr>
      <w:rFonts w:ascii="Times New Roman" w:eastAsia="Times New Roman" w:hAnsi="Times New Roman" w:cs="Times New Roman"/>
      <w:caps/>
      <w:color w:val="444444"/>
      <w:sz w:val="21"/>
      <w:szCs w:val="21"/>
      <w:lang w:eastAsia="en-IN"/>
    </w:rPr>
  </w:style>
  <w:style w:type="paragraph" w:customStyle="1" w:styleId="hero">
    <w:name w:val="hero"/>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announcement-bar">
    <w:name w:val="announcement-bar"/>
    <w:basedOn w:val="Normal"/>
    <w:rsid w:val="000C1D36"/>
    <w:pPr>
      <w:shd w:val="clear" w:color="auto" w:fill="FFFFFF"/>
      <w:spacing w:after="0" w:line="360" w:lineRule="atLeast"/>
    </w:pPr>
    <w:rPr>
      <w:rFonts w:ascii="Times New Roman" w:eastAsia="Times New Roman" w:hAnsi="Times New Roman" w:cs="Times New Roman"/>
      <w:color w:val="444444"/>
      <w:sz w:val="21"/>
      <w:szCs w:val="21"/>
      <w:lang w:eastAsia="en-IN"/>
    </w:rPr>
  </w:style>
  <w:style w:type="paragraph" w:customStyle="1" w:styleId="announcement-bar0">
    <w:name w:val="announcement-bar&gt;*"/>
    <w:basedOn w:val="Normal"/>
    <w:rsid w:val="000C1D36"/>
    <w:pPr>
      <w:spacing w:before="120" w:after="120" w:line="360" w:lineRule="atLeast"/>
      <w:ind w:left="120" w:right="120"/>
    </w:pPr>
    <w:rPr>
      <w:rFonts w:ascii="Times New Roman" w:eastAsia="Times New Roman" w:hAnsi="Times New Roman" w:cs="Times New Roman"/>
      <w:color w:val="444444"/>
      <w:sz w:val="21"/>
      <w:szCs w:val="21"/>
      <w:lang w:eastAsia="en-IN"/>
    </w:rPr>
  </w:style>
  <w:style w:type="paragraph" w:customStyle="1" w:styleId="background-sky">
    <w:name w:val="background-sky"/>
    <w:basedOn w:val="Normal"/>
    <w:rsid w:val="000C1D36"/>
    <w:pPr>
      <w:shd w:val="clear" w:color="auto" w:fill="1976D2"/>
      <w:spacing w:before="100" w:beforeAutospacing="1" w:after="100" w:afterAutospacing="1" w:line="360" w:lineRule="atLeast"/>
    </w:pPr>
    <w:rPr>
      <w:rFonts w:ascii="Times New Roman" w:eastAsia="Times New Roman" w:hAnsi="Times New Roman" w:cs="Times New Roman"/>
      <w:color w:val="FFFFFF"/>
      <w:sz w:val="21"/>
      <w:szCs w:val="21"/>
      <w:lang w:eastAsia="en-IN"/>
    </w:rPr>
  </w:style>
  <w:style w:type="paragraph" w:customStyle="1" w:styleId="text-headline">
    <w:name w:val="text-headline"/>
    <w:basedOn w:val="Normal"/>
    <w:rsid w:val="000C1D36"/>
    <w:pPr>
      <w:spacing w:before="150" w:after="100" w:afterAutospacing="1" w:line="360" w:lineRule="atLeast"/>
    </w:pPr>
    <w:rPr>
      <w:rFonts w:ascii="Times New Roman" w:eastAsia="Times New Roman" w:hAnsi="Times New Roman" w:cs="Times New Roman"/>
      <w:caps/>
      <w:color w:val="1976D2"/>
      <w:sz w:val="30"/>
      <w:szCs w:val="30"/>
      <w:lang w:eastAsia="en-IN"/>
    </w:rPr>
  </w:style>
  <w:style w:type="paragraph" w:customStyle="1" w:styleId="home-row">
    <w:name w:val="home-row"/>
    <w:basedOn w:val="Normal"/>
    <w:rsid w:val="000C1D36"/>
    <w:pPr>
      <w:spacing w:before="480" w:after="480" w:line="360" w:lineRule="atLeast"/>
    </w:pPr>
    <w:rPr>
      <w:rFonts w:ascii="Times New Roman" w:eastAsia="Times New Roman" w:hAnsi="Times New Roman" w:cs="Times New Roman"/>
      <w:color w:val="444444"/>
      <w:sz w:val="21"/>
      <w:szCs w:val="21"/>
      <w:lang w:eastAsia="en-IN"/>
    </w:rPr>
  </w:style>
  <w:style w:type="paragraph" w:customStyle="1" w:styleId="marketing-banner">
    <w:name w:val="marketing-banner"/>
    <w:basedOn w:val="Normal"/>
    <w:rsid w:val="000C1D36"/>
    <w:pPr>
      <w:shd w:val="clear" w:color="auto" w:fill="378FE7"/>
      <w:spacing w:before="960"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nf-container">
    <w:name w:val="nf-contain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nf-response">
    <w:name w:val="nf-response"/>
    <w:basedOn w:val="Normal"/>
    <w:rsid w:val="000C1D36"/>
    <w:pPr>
      <w:spacing w:before="480" w:after="480" w:line="360" w:lineRule="atLeast"/>
      <w:ind w:left="480" w:right="480"/>
    </w:pPr>
    <w:rPr>
      <w:rFonts w:ascii="Times New Roman" w:eastAsia="Times New Roman" w:hAnsi="Times New Roman" w:cs="Times New Roman"/>
      <w:color w:val="444444"/>
      <w:sz w:val="21"/>
      <w:szCs w:val="21"/>
      <w:lang w:eastAsia="en-IN"/>
    </w:rPr>
  </w:style>
  <w:style w:type="paragraph" w:customStyle="1" w:styleId="vertical-menu-item">
    <w:name w:val="vertical-menu-item"/>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heading">
    <w:name w:val="heading"/>
    <w:basedOn w:val="Normal"/>
    <w:rsid w:val="000C1D36"/>
    <w:pPr>
      <w:spacing w:before="100" w:beforeAutospacing="1" w:after="100" w:afterAutospacing="1" w:line="360" w:lineRule="atLeast"/>
    </w:pPr>
    <w:rPr>
      <w:rFonts w:ascii="Times New Roman" w:eastAsia="Times New Roman" w:hAnsi="Times New Roman" w:cs="Times New Roman"/>
      <w:caps/>
      <w:color w:val="444444"/>
      <w:sz w:val="21"/>
      <w:szCs w:val="21"/>
      <w:lang w:eastAsia="en-IN"/>
    </w:rPr>
  </w:style>
  <w:style w:type="paragraph" w:customStyle="1" w:styleId="level-1">
    <w:name w:val="level-1"/>
    <w:basedOn w:val="Normal"/>
    <w:rsid w:val="000C1D36"/>
    <w:pPr>
      <w:spacing w:after="0" w:line="360" w:lineRule="atLeast"/>
    </w:pPr>
    <w:rPr>
      <w:rFonts w:ascii="Roboto" w:eastAsia="Times New Roman" w:hAnsi="Roboto" w:cs="Times New Roman"/>
      <w:caps/>
      <w:color w:val="444444"/>
      <w:sz w:val="21"/>
      <w:szCs w:val="21"/>
      <w:lang w:eastAsia="en-IN"/>
    </w:rPr>
  </w:style>
  <w:style w:type="paragraph" w:customStyle="1" w:styleId="level-2">
    <w:name w:val="level-2"/>
    <w:basedOn w:val="Normal"/>
    <w:rsid w:val="000C1D36"/>
    <w:pPr>
      <w:spacing w:after="0" w:line="360" w:lineRule="atLeast"/>
    </w:pPr>
    <w:rPr>
      <w:rFonts w:ascii="Roboto" w:eastAsia="Times New Roman" w:hAnsi="Roboto" w:cs="Times New Roman"/>
      <w:color w:val="6E6E6E"/>
      <w:sz w:val="21"/>
      <w:szCs w:val="21"/>
      <w:lang w:eastAsia="en-IN"/>
    </w:rPr>
  </w:style>
  <w:style w:type="paragraph" w:customStyle="1" w:styleId="level-3">
    <w:name w:val="level-3"/>
    <w:basedOn w:val="Normal"/>
    <w:rsid w:val="000C1D36"/>
    <w:pPr>
      <w:spacing w:after="0" w:line="360" w:lineRule="atLeast"/>
    </w:pPr>
    <w:rPr>
      <w:rFonts w:ascii="Roboto" w:eastAsia="Times New Roman" w:hAnsi="Roboto" w:cs="Times New Roman"/>
      <w:color w:val="6E6E6E"/>
      <w:sz w:val="21"/>
      <w:szCs w:val="21"/>
      <w:lang w:eastAsia="en-IN"/>
    </w:rPr>
  </w:style>
  <w:style w:type="paragraph" w:customStyle="1" w:styleId="alert">
    <w:name w:val="alert"/>
    <w:basedOn w:val="Normal"/>
    <w:rsid w:val="000C1D36"/>
    <w:pPr>
      <w:spacing w:before="360" w:after="360" w:line="360" w:lineRule="atLeast"/>
    </w:pPr>
    <w:rPr>
      <w:rFonts w:ascii="Times New Roman" w:eastAsia="Times New Roman" w:hAnsi="Times New Roman" w:cs="Times New Roman"/>
      <w:color w:val="444444"/>
      <w:sz w:val="21"/>
      <w:szCs w:val="21"/>
      <w:lang w:eastAsia="en-IN"/>
    </w:rPr>
  </w:style>
  <w:style w:type="paragraph" w:customStyle="1" w:styleId="callout">
    <w:name w:val="callout"/>
    <w:basedOn w:val="Normal"/>
    <w:rsid w:val="000C1D36"/>
    <w:pPr>
      <w:spacing w:before="360" w:after="360" w:line="360" w:lineRule="atLeast"/>
    </w:pPr>
    <w:rPr>
      <w:rFonts w:ascii="Times New Roman" w:eastAsia="Times New Roman" w:hAnsi="Times New Roman" w:cs="Times New Roman"/>
      <w:color w:val="444444"/>
      <w:sz w:val="21"/>
      <w:szCs w:val="21"/>
      <w:lang w:eastAsia="en-IN"/>
    </w:rPr>
  </w:style>
  <w:style w:type="paragraph" w:customStyle="1" w:styleId="alert0">
    <w:name w:val="alert&gt;*"/>
    <w:basedOn w:val="Normal"/>
    <w:rsid w:val="000C1D36"/>
    <w:pPr>
      <w:spacing w:before="120" w:after="120" w:line="360" w:lineRule="atLeast"/>
      <w:ind w:left="240" w:right="240"/>
    </w:pPr>
    <w:rPr>
      <w:rFonts w:ascii="Times New Roman" w:eastAsia="Times New Roman" w:hAnsi="Times New Roman" w:cs="Times New Roman"/>
      <w:color w:val="444444"/>
      <w:sz w:val="21"/>
      <w:szCs w:val="21"/>
      <w:lang w:eastAsia="en-IN"/>
    </w:rPr>
  </w:style>
  <w:style w:type="paragraph" w:customStyle="1" w:styleId="callout0">
    <w:name w:val="callout&gt;*"/>
    <w:basedOn w:val="Normal"/>
    <w:rsid w:val="000C1D36"/>
    <w:pPr>
      <w:spacing w:before="120" w:after="120" w:line="360" w:lineRule="atLeast"/>
      <w:ind w:left="240" w:right="240"/>
    </w:pPr>
    <w:rPr>
      <w:rFonts w:ascii="Times New Roman" w:eastAsia="Times New Roman" w:hAnsi="Times New Roman" w:cs="Times New Roman"/>
      <w:color w:val="444444"/>
      <w:sz w:val="21"/>
      <w:szCs w:val="21"/>
      <w:lang w:eastAsia="en-IN"/>
    </w:rPr>
  </w:style>
  <w:style w:type="paragraph" w:customStyle="1" w:styleId="api-filter">
    <w:name w:val="api-filter"/>
    <w:basedOn w:val="Normal"/>
    <w:rsid w:val="000C1D36"/>
    <w:pPr>
      <w:spacing w:after="0" w:line="360" w:lineRule="atLeast"/>
    </w:pPr>
    <w:rPr>
      <w:rFonts w:ascii="Times New Roman" w:eastAsia="Times New Roman" w:hAnsi="Times New Roman" w:cs="Times New Roman"/>
      <w:color w:val="444444"/>
      <w:sz w:val="21"/>
      <w:szCs w:val="21"/>
      <w:lang w:eastAsia="en-IN"/>
    </w:rPr>
  </w:style>
  <w:style w:type="paragraph" w:customStyle="1" w:styleId="l-content-small">
    <w:name w:val="l-content-small"/>
    <w:basedOn w:val="Normal"/>
    <w:rsid w:val="000C1D36"/>
    <w:pPr>
      <w:spacing w:after="0" w:line="360" w:lineRule="atLeast"/>
    </w:pPr>
    <w:rPr>
      <w:rFonts w:ascii="Times New Roman" w:eastAsia="Times New Roman" w:hAnsi="Times New Roman" w:cs="Times New Roman"/>
      <w:color w:val="444444"/>
      <w:sz w:val="21"/>
      <w:szCs w:val="21"/>
      <w:lang w:eastAsia="en-IN"/>
    </w:rPr>
  </w:style>
  <w:style w:type="paragraph" w:customStyle="1" w:styleId="symbol">
    <w:name w:val="symbol"/>
    <w:basedOn w:val="Normal"/>
    <w:rsid w:val="000C1D36"/>
    <w:pPr>
      <w:spacing w:before="100" w:beforeAutospacing="1" w:after="100" w:afterAutospacing="1" w:line="240" w:lineRule="atLeast"/>
      <w:jc w:val="center"/>
    </w:pPr>
    <w:rPr>
      <w:rFonts w:ascii="Times New Roman" w:eastAsia="Times New Roman" w:hAnsi="Times New Roman" w:cs="Times New Roman"/>
      <w:b/>
      <w:bCs/>
      <w:color w:val="FFFFFF"/>
      <w:sz w:val="15"/>
      <w:szCs w:val="15"/>
      <w:lang w:eastAsia="en-IN"/>
    </w:rPr>
  </w:style>
  <w:style w:type="paragraph" w:customStyle="1" w:styleId="openparens">
    <w:name w:val="openparens"/>
    <w:basedOn w:val="Normal"/>
    <w:rsid w:val="000C1D36"/>
    <w:pPr>
      <w:spacing w:before="225"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row-margin">
    <w:name w:val="row-margin"/>
    <w:basedOn w:val="Normal"/>
    <w:rsid w:val="000C1D36"/>
    <w:pPr>
      <w:spacing w:before="100" w:beforeAutospacing="1" w:after="540" w:line="360" w:lineRule="atLeast"/>
    </w:pPr>
    <w:rPr>
      <w:rFonts w:ascii="Times New Roman" w:eastAsia="Times New Roman" w:hAnsi="Times New Roman" w:cs="Times New Roman"/>
      <w:color w:val="444444"/>
      <w:sz w:val="21"/>
      <w:szCs w:val="21"/>
      <w:lang w:eastAsia="en-IN"/>
    </w:rPr>
  </w:style>
  <w:style w:type="paragraph" w:customStyle="1" w:styleId="code-margin">
    <w:name w:val="code-margin"/>
    <w:basedOn w:val="Normal"/>
    <w:rsid w:val="000C1D36"/>
    <w:pPr>
      <w:spacing w:before="100" w:beforeAutospacing="1" w:after="120" w:line="360" w:lineRule="atLeast"/>
    </w:pPr>
    <w:rPr>
      <w:rFonts w:ascii="Times New Roman" w:eastAsia="Times New Roman" w:hAnsi="Times New Roman" w:cs="Times New Roman"/>
      <w:color w:val="444444"/>
      <w:sz w:val="21"/>
      <w:szCs w:val="21"/>
      <w:lang w:eastAsia="en-IN"/>
    </w:rPr>
  </w:style>
  <w:style w:type="paragraph" w:customStyle="1" w:styleId="no-bg">
    <w:name w:val="no-bg"/>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no-bg-with-indent">
    <w:name w:val="no-bg-with-indent"/>
    <w:basedOn w:val="Normal"/>
    <w:rsid w:val="000C1D36"/>
    <w:pPr>
      <w:spacing w:before="90" w:after="0" w:line="360" w:lineRule="atLeast"/>
    </w:pPr>
    <w:rPr>
      <w:rFonts w:ascii="Times New Roman" w:eastAsia="Times New Roman" w:hAnsi="Times New Roman" w:cs="Times New Roman"/>
      <w:color w:val="444444"/>
      <w:sz w:val="21"/>
      <w:szCs w:val="21"/>
      <w:lang w:eastAsia="en-IN"/>
    </w:rPr>
  </w:style>
  <w:style w:type="paragraph" w:customStyle="1" w:styleId="code-background">
    <w:name w:val="code-background"/>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ode-anchor">
    <w:name w:val="code-ancho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api-doc-code">
    <w:name w:val="api-doc-code"/>
    <w:basedOn w:val="Normal"/>
    <w:rsid w:val="000C1D36"/>
    <w:pPr>
      <w:spacing w:before="100" w:beforeAutospacing="1" w:after="100" w:afterAutospacing="1" w:line="360" w:lineRule="atLeast"/>
    </w:pPr>
    <w:rPr>
      <w:rFonts w:ascii="Times New Roman" w:eastAsia="Times New Roman" w:hAnsi="Times New Roman" w:cs="Times New Roman"/>
      <w:color w:val="1A2326"/>
      <w:sz w:val="21"/>
      <w:szCs w:val="21"/>
      <w:lang w:eastAsia="en-IN"/>
    </w:rPr>
  </w:style>
  <w:style w:type="paragraph" w:customStyle="1" w:styleId="api-body">
    <w:name w:val="api-body"/>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api-header">
    <w:name w:val="api-header"/>
    <w:basedOn w:val="Normal"/>
    <w:rsid w:val="000C1D36"/>
    <w:pPr>
      <w:spacing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deprecated-api-item">
    <w:name w:val="deprecated-api-item"/>
    <w:basedOn w:val="Normal"/>
    <w:rsid w:val="000C1D36"/>
    <w:pPr>
      <w:spacing w:before="100" w:beforeAutospacing="1" w:after="100" w:afterAutospacing="1" w:line="360" w:lineRule="atLeast"/>
    </w:pPr>
    <w:rPr>
      <w:rFonts w:ascii="Times New Roman" w:eastAsia="Times New Roman" w:hAnsi="Times New Roman" w:cs="Times New Roman"/>
      <w:strike/>
      <w:color w:val="444444"/>
      <w:sz w:val="21"/>
      <w:szCs w:val="21"/>
      <w:lang w:eastAsia="en-IN"/>
    </w:rPr>
  </w:style>
  <w:style w:type="paragraph" w:customStyle="1" w:styleId="cta-bar">
    <w:name w:val="cta-bar"/>
    <w:basedOn w:val="Normal"/>
    <w:rsid w:val="000C1D36"/>
    <w:pPr>
      <w:spacing w:before="100" w:beforeAutospacing="1" w:after="100" w:afterAutospacing="1" w:line="360" w:lineRule="atLeast"/>
      <w:jc w:val="center"/>
    </w:pPr>
    <w:rPr>
      <w:rFonts w:ascii="Times New Roman" w:eastAsia="Times New Roman" w:hAnsi="Times New Roman" w:cs="Times New Roman"/>
      <w:color w:val="444444"/>
      <w:sz w:val="21"/>
      <w:szCs w:val="21"/>
      <w:lang w:eastAsia="en-IN"/>
    </w:rPr>
  </w:style>
  <w:style w:type="paragraph" w:customStyle="1" w:styleId="card-container">
    <w:name w:val="card-container"/>
    <w:basedOn w:val="Normal"/>
    <w:rsid w:val="000C1D36"/>
    <w:pPr>
      <w:spacing w:before="240" w:after="240" w:line="360" w:lineRule="atLeast"/>
    </w:pPr>
    <w:rPr>
      <w:rFonts w:ascii="Times New Roman" w:eastAsia="Times New Roman" w:hAnsi="Times New Roman" w:cs="Times New Roman"/>
      <w:color w:val="444444"/>
      <w:sz w:val="21"/>
      <w:szCs w:val="21"/>
      <w:lang w:eastAsia="en-IN"/>
    </w:rPr>
  </w:style>
  <w:style w:type="paragraph" w:customStyle="1" w:styleId="card-section">
    <w:name w:val="card-section"/>
    <w:basedOn w:val="Normal"/>
    <w:rsid w:val="000C1D36"/>
    <w:pPr>
      <w:shd w:val="clear" w:color="auto" w:fill="FFFFFF"/>
      <w:spacing w:before="240" w:after="240" w:line="360" w:lineRule="atLeast"/>
    </w:pPr>
    <w:rPr>
      <w:rFonts w:ascii="Times New Roman" w:eastAsia="Times New Roman" w:hAnsi="Times New Roman" w:cs="Times New Roman"/>
      <w:color w:val="444444"/>
      <w:sz w:val="21"/>
      <w:szCs w:val="21"/>
      <w:lang w:eastAsia="en-IN"/>
    </w:rPr>
  </w:style>
  <w:style w:type="paragraph" w:customStyle="1" w:styleId="cli-name">
    <w:name w:val="cli-name"/>
    <w:basedOn w:val="Normal"/>
    <w:rsid w:val="000C1D36"/>
    <w:pPr>
      <w:spacing w:before="100" w:beforeAutospacing="1" w:after="100" w:afterAutospacing="1" w:line="360" w:lineRule="atLeast"/>
    </w:pPr>
    <w:rPr>
      <w:rFonts w:ascii="Times New Roman" w:eastAsia="Times New Roman" w:hAnsi="Times New Roman" w:cs="Times New Roman"/>
      <w:b/>
      <w:bCs/>
      <w:color w:val="444444"/>
      <w:sz w:val="21"/>
      <w:szCs w:val="21"/>
      <w:lang w:eastAsia="en-IN"/>
    </w:rPr>
  </w:style>
  <w:style w:type="paragraph" w:customStyle="1" w:styleId="cli-option-syntax">
    <w:name w:val="cli-option-syntax"/>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ode-missing">
    <w:name w:val="code-missing"/>
    <w:basedOn w:val="Normal"/>
    <w:rsid w:val="000C1D36"/>
    <w:pPr>
      <w:spacing w:before="100" w:beforeAutospacing="1" w:after="100" w:afterAutospacing="1" w:line="360" w:lineRule="atLeast"/>
    </w:pPr>
    <w:rPr>
      <w:rFonts w:ascii="Times New Roman" w:eastAsia="Times New Roman" w:hAnsi="Times New Roman" w:cs="Times New Roman"/>
      <w:color w:val="C3002F"/>
      <w:sz w:val="21"/>
      <w:szCs w:val="21"/>
      <w:lang w:eastAsia="en-IN"/>
    </w:rPr>
  </w:style>
  <w:style w:type="paragraph" w:customStyle="1" w:styleId="copy-button">
    <w:name w:val="copy-button"/>
    <w:basedOn w:val="Normal"/>
    <w:rsid w:val="000C1D36"/>
    <w:pPr>
      <w:spacing w:before="100" w:beforeAutospacing="1" w:after="100" w:afterAutospacing="1" w:line="360" w:lineRule="atLeast"/>
    </w:pPr>
    <w:rPr>
      <w:rFonts w:ascii="Times New Roman" w:eastAsia="Times New Roman" w:hAnsi="Times New Roman" w:cs="Times New Roman"/>
      <w:color w:val="B0BEC5"/>
      <w:sz w:val="21"/>
      <w:szCs w:val="21"/>
      <w:lang w:eastAsia="en-IN"/>
    </w:rPr>
  </w:style>
  <w:style w:type="paragraph" w:customStyle="1" w:styleId="pln">
    <w:name w:val="pln"/>
    <w:basedOn w:val="Normal"/>
    <w:rsid w:val="000C1D36"/>
    <w:pPr>
      <w:spacing w:before="100" w:beforeAutospacing="1" w:after="100" w:afterAutospacing="1" w:line="360" w:lineRule="atLeast"/>
    </w:pPr>
    <w:rPr>
      <w:rFonts w:ascii="Times New Roman" w:eastAsia="Times New Roman" w:hAnsi="Times New Roman" w:cs="Times New Roman"/>
      <w:color w:val="000000"/>
      <w:sz w:val="21"/>
      <w:szCs w:val="21"/>
      <w:lang w:eastAsia="en-IN"/>
    </w:rPr>
  </w:style>
  <w:style w:type="paragraph" w:customStyle="1" w:styleId="group-buttons">
    <w:name w:val="group-buttons"/>
    <w:basedOn w:val="Normal"/>
    <w:rsid w:val="000C1D36"/>
    <w:pPr>
      <w:spacing w:before="480" w:after="480" w:line="360" w:lineRule="atLeast"/>
    </w:pPr>
    <w:rPr>
      <w:rFonts w:ascii="Times New Roman" w:eastAsia="Times New Roman" w:hAnsi="Times New Roman" w:cs="Times New Roman"/>
      <w:color w:val="444444"/>
      <w:sz w:val="21"/>
      <w:szCs w:val="21"/>
      <w:lang w:eastAsia="en-IN"/>
    </w:rPr>
  </w:style>
  <w:style w:type="paragraph" w:customStyle="1" w:styleId="edit-page-cta">
    <w:name w:val="edit-page-cta"/>
    <w:basedOn w:val="Normal"/>
    <w:rsid w:val="000C1D36"/>
    <w:pPr>
      <w:spacing w:before="100" w:beforeAutospacing="1" w:after="100" w:afterAutospacing="1" w:line="360" w:lineRule="atLeast"/>
      <w:ind w:right="480"/>
      <w:jc w:val="right"/>
    </w:pPr>
    <w:rPr>
      <w:rFonts w:ascii="Times New Roman" w:eastAsia="Times New Roman" w:hAnsi="Times New Roman" w:cs="Times New Roman"/>
      <w:color w:val="1976D2"/>
      <w:sz w:val="21"/>
      <w:szCs w:val="21"/>
      <w:lang w:eastAsia="en-IN"/>
    </w:rPr>
  </w:style>
  <w:style w:type="paragraph" w:customStyle="1" w:styleId="feature-section">
    <w:name w:val="feature-section"/>
    <w:basedOn w:val="Normal"/>
    <w:rsid w:val="000C1D36"/>
    <w:pPr>
      <w:spacing w:after="480" w:line="360" w:lineRule="atLeast"/>
    </w:pPr>
    <w:rPr>
      <w:rFonts w:ascii="Times New Roman" w:eastAsia="Times New Roman" w:hAnsi="Times New Roman" w:cs="Times New Roman"/>
      <w:color w:val="444444"/>
      <w:sz w:val="21"/>
      <w:szCs w:val="21"/>
      <w:lang w:eastAsia="en-IN"/>
    </w:rPr>
  </w:style>
  <w:style w:type="paragraph" w:customStyle="1" w:styleId="filetree">
    <w:name w:val="filetree"/>
    <w:basedOn w:val="Normal"/>
    <w:rsid w:val="000C1D36"/>
    <w:pPr>
      <w:pBdr>
        <w:top w:val="single" w:sz="24" w:space="12" w:color="DBDBDB"/>
        <w:left w:val="single" w:sz="24" w:space="24" w:color="DBDBDB"/>
        <w:bottom w:val="single" w:sz="24" w:space="12" w:color="DBDBDB"/>
        <w:right w:val="single" w:sz="24" w:space="24" w:color="DBDBDB"/>
      </w:pBdr>
      <w:shd w:val="clear" w:color="auto" w:fill="FFFFFF"/>
      <w:spacing w:after="360" w:line="360" w:lineRule="atLeast"/>
    </w:pPr>
    <w:rPr>
      <w:rFonts w:ascii="Times New Roman" w:eastAsia="Times New Roman" w:hAnsi="Times New Roman" w:cs="Times New Roman"/>
      <w:color w:val="444444"/>
      <w:sz w:val="21"/>
      <w:szCs w:val="21"/>
      <w:lang w:eastAsia="en-IN"/>
    </w:rPr>
  </w:style>
  <w:style w:type="paragraph" w:customStyle="1" w:styleId="progress-bar-container">
    <w:name w:val="progress-bar-contain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presskit-container">
    <w:name w:val="presskit-contain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showcase">
    <w:name w:val="showcas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resource-nav">
    <w:name w:val="c-resource-nav"/>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form-select-button">
    <w:name w:val="form-select-button"/>
    <w:basedOn w:val="Normal"/>
    <w:rsid w:val="000C1D36"/>
    <w:pPr>
      <w:pBdr>
        <w:top w:val="single" w:sz="6" w:space="3" w:color="FFFFFF"/>
        <w:left w:val="single" w:sz="6" w:space="12" w:color="FFFFFF"/>
        <w:bottom w:val="single" w:sz="6" w:space="3" w:color="FFFFFF"/>
        <w:right w:val="single" w:sz="6" w:space="12" w:color="FFFFFF"/>
      </w:pBdr>
      <w:shd w:val="clear" w:color="auto" w:fill="FFFFFF"/>
      <w:spacing w:before="100" w:beforeAutospacing="1" w:after="100" w:afterAutospacing="1" w:line="480" w:lineRule="atLeast"/>
    </w:pPr>
    <w:rPr>
      <w:rFonts w:ascii="Times New Roman" w:eastAsia="Times New Roman" w:hAnsi="Times New Roman" w:cs="Times New Roman"/>
      <w:color w:val="546E7A"/>
      <w:sz w:val="21"/>
      <w:szCs w:val="21"/>
      <w:lang w:eastAsia="en-IN"/>
    </w:rPr>
  </w:style>
  <w:style w:type="paragraph" w:customStyle="1" w:styleId="form-select-buttondisabled">
    <w:name w:val="form-select-button[disabled]"/>
    <w:basedOn w:val="Normal"/>
    <w:rsid w:val="000C1D36"/>
    <w:pPr>
      <w:spacing w:before="100" w:beforeAutospacing="1" w:after="100" w:afterAutospacing="1" w:line="360" w:lineRule="atLeast"/>
    </w:pPr>
    <w:rPr>
      <w:rFonts w:ascii="Times New Roman" w:eastAsia="Times New Roman" w:hAnsi="Times New Roman" w:cs="Times New Roman"/>
      <w:color w:val="D3D3D3"/>
      <w:sz w:val="21"/>
      <w:szCs w:val="21"/>
      <w:lang w:eastAsia="en-IN"/>
    </w:rPr>
  </w:style>
  <w:style w:type="paragraph" w:customStyle="1" w:styleId="form-select-dropdown">
    <w:name w:val="form-select-dropdown"/>
    <w:basedOn w:val="Normal"/>
    <w:rsid w:val="000C1D36"/>
    <w:pPr>
      <w:shd w:val="clear" w:color="auto" w:fill="FFFFFF"/>
      <w:spacing w:after="0" w:line="360" w:lineRule="atLeast"/>
    </w:pPr>
    <w:rPr>
      <w:rFonts w:ascii="Times New Roman" w:eastAsia="Times New Roman" w:hAnsi="Times New Roman" w:cs="Times New Roman"/>
      <w:color w:val="444444"/>
      <w:sz w:val="21"/>
      <w:szCs w:val="21"/>
      <w:lang w:eastAsia="en-IN"/>
    </w:rPr>
  </w:style>
  <w:style w:type="paragraph" w:customStyle="1" w:styleId="toc-container">
    <w:name w:val="toc-contain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toc-inner">
    <w:name w:val="toc-inner"/>
    <w:basedOn w:val="Normal"/>
    <w:rsid w:val="000C1D36"/>
    <w:pPr>
      <w:spacing w:before="100" w:beforeAutospacing="1" w:after="100" w:afterAutospacing="1" w:line="360" w:lineRule="atLeast"/>
    </w:pPr>
    <w:rPr>
      <w:rFonts w:ascii="Times New Roman" w:eastAsia="Times New Roman" w:hAnsi="Times New Roman" w:cs="Times New Roman"/>
      <w:color w:val="444444"/>
      <w:sz w:val="20"/>
      <w:szCs w:val="20"/>
      <w:lang w:eastAsia="en-IN"/>
    </w:rPr>
  </w:style>
  <w:style w:type="paragraph" w:customStyle="1" w:styleId="mat-toolbar-row">
    <w:name w:val="mat-toolbar-row"/>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toolbar-single-row">
    <w:name w:val="mat-toolbar-single-row"/>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toolbar-multiple-rows">
    <w:name w:val="mat-toolbar-multiple-rows"/>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icon">
    <w:name w:val="mat-icon"/>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drawer-backdrop">
    <w:name w:val="mat-drawer-backdrop"/>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drawer-content">
    <w:name w:val="mat-drawer-content"/>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drawer">
    <w:name w:val="mat-draw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drawer-inner-container">
    <w:name w:val="mat-drawer-inner-contain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progress-bar">
    <w:name w:val="mat-progress-ba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checkbox-label">
    <w:name w:val="mat-checkbox-label"/>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form-field-label">
    <w:name w:val="mat-form-field-label"/>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line">
    <w:name w:val="mat-lin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ubheader">
    <w:name w:val="mat-subhead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ripple-element">
    <w:name w:val="mat-ripple-element"/>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button-toggle-focus-overlay">
    <w:name w:val="mat-button-toggle-focus-overlay"/>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checkbox-background">
    <w:name w:val="mat-checkbox-background"/>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form-field-required-marker">
    <w:name w:val="mat-form-field-required-mark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lider-thumb">
    <w:name w:val="mat-slider-thumb"/>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lider-thumb-label">
    <w:name w:val="mat-slider-thumb-label"/>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lider-track-fill">
    <w:name w:val="mat-slider-track-fill"/>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tep-icon">
    <w:name w:val="mat-step-icon"/>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tep-icon-selected">
    <w:name w:val="mat-step-icon-selected"/>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tep-icon-state-done">
    <w:name w:val="mat-step-icon-state-don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tep-icon-state-edit">
    <w:name w:val="mat-step-icon-state-edit"/>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step-icon-state-error">
    <w:name w:val="mat-step-icon-state-erro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tab-header">
    <w:name w:val="mat-tab-head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tab-nav-bar">
    <w:name w:val="mat-tab-nav-ba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hero-title">
    <w:name w:val="hero-titl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button">
    <w:name w:val="button"/>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ard">
    <w:name w:val="card"/>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text-block">
    <w:name w:val="text-block"/>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banner-headline">
    <w:name w:val="banner-headlin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form-search">
    <w:name w:val="form-search"/>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form-select-menu">
    <w:name w:val="form-select-menu"/>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api-list">
    <w:name w:val="api-list"/>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short-description">
    <w:name w:val="short-description"/>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api-heading">
    <w:name w:val="api-heading"/>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parameters-table">
    <w:name w:val="parameters-tabl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from-constructor">
    <w:name w:val="from-constructo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read-only-property">
    <w:name w:val="read-only-property"/>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write-only-property">
    <w:name w:val="write-only-property"/>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ngmodule-list">
    <w:name w:val="ngmodule-list"/>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docs-card">
    <w:name w:val="docs-card"/>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feature-header">
    <w:name w:val="feature-head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feature-title">
    <w:name w:val="feature-titl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file">
    <w:name w:val="fil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hildren">
    <w:name w:val="children"/>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lightbox">
    <w:name w:val="lightbox"/>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sidenav-content">
    <w:name w:val="sidenav-content"/>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search-results">
    <w:name w:val="search-results"/>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l-space-left-3">
    <w:name w:val="l-space-left-3"/>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c-by-anchor">
    <w:name w:val="cc-by-ancho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presskit-row">
    <w:name w:val="presskit-row"/>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toc-heading">
    <w:name w:val="toc-heading"/>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button-wrapper">
    <w:name w:val="mat-button-wrapp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button-wrapper0">
    <w:name w:val="mat-button-wrapper&gt;*"/>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progress-bar-secondary">
    <w:name w:val="mat-progress-bar-secondary"/>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progress-bar-background">
    <w:name w:val="mat-progress-bar-background"/>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header-link">
    <w:name w:val="header-link"/>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ard-text-container">
    <w:name w:val="card-text-contain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ard-footer">
    <w:name w:val="card-footer"/>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feature">
    <w:name w:val="feature"/>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h1">
    <w:name w:val="h1"/>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progress-bar-fill">
    <w:name w:val="mat-progress-bar-fill"/>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transparent-img-bg">
    <w:name w:val="transparent-img-bg"/>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selected">
    <w:name w:val="selected"/>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h3">
    <w:name w:val="h3"/>
    <w:basedOn w:val="Normal"/>
    <w:rsid w:val="000C1D36"/>
    <w:pPr>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mat-badge-content1">
    <w:name w:val="mat-badge-content1"/>
    <w:basedOn w:val="Normal"/>
    <w:rsid w:val="000C1D36"/>
    <w:pPr>
      <w:shd w:val="clear" w:color="auto" w:fill="1976D2"/>
      <w:spacing w:before="210" w:after="0" w:line="240" w:lineRule="atLeast"/>
      <w:jc w:val="center"/>
    </w:pPr>
    <w:rPr>
      <w:rFonts w:ascii="Roboto" w:eastAsia="Times New Roman" w:hAnsi="Roboto" w:cs="Times New Roman"/>
      <w:b/>
      <w:bCs/>
      <w:color w:val="FFFFFF"/>
      <w:sz w:val="14"/>
      <w:szCs w:val="14"/>
      <w:lang w:eastAsia="en-IN"/>
    </w:rPr>
  </w:style>
  <w:style w:type="paragraph" w:customStyle="1" w:styleId="mat-badge-content2">
    <w:name w:val="mat-badge-content2"/>
    <w:basedOn w:val="Normal"/>
    <w:rsid w:val="000C1D36"/>
    <w:pPr>
      <w:shd w:val="clear" w:color="auto" w:fill="1976D2"/>
      <w:spacing w:before="210" w:after="0" w:line="420" w:lineRule="atLeast"/>
      <w:jc w:val="center"/>
    </w:pPr>
    <w:rPr>
      <w:rFonts w:ascii="Roboto" w:eastAsia="Times New Roman" w:hAnsi="Roboto" w:cs="Times New Roman"/>
      <w:b/>
      <w:bCs/>
      <w:color w:val="FFFFFF"/>
      <w:sz w:val="36"/>
      <w:szCs w:val="36"/>
      <w:lang w:eastAsia="en-IN"/>
    </w:rPr>
  </w:style>
  <w:style w:type="paragraph" w:customStyle="1" w:styleId="mat-display-41">
    <w:name w:val="mat-display-41"/>
    <w:basedOn w:val="Normal"/>
    <w:rsid w:val="000C1D36"/>
    <w:pPr>
      <w:spacing w:after="840" w:line="1680" w:lineRule="atLeast"/>
    </w:pPr>
    <w:rPr>
      <w:rFonts w:ascii="Roboto" w:eastAsia="Times New Roman" w:hAnsi="Roboto" w:cs="Times New Roman"/>
      <w:color w:val="444444"/>
      <w:spacing w:val="-12"/>
      <w:sz w:val="168"/>
      <w:szCs w:val="168"/>
      <w:lang w:eastAsia="en-IN"/>
    </w:rPr>
  </w:style>
  <w:style w:type="paragraph" w:customStyle="1" w:styleId="mat-display-31">
    <w:name w:val="mat-display-31"/>
    <w:basedOn w:val="Normal"/>
    <w:rsid w:val="000C1D36"/>
    <w:pPr>
      <w:spacing w:after="960" w:line="840" w:lineRule="atLeast"/>
    </w:pPr>
    <w:rPr>
      <w:rFonts w:ascii="Roboto" w:eastAsia="Times New Roman" w:hAnsi="Roboto" w:cs="Times New Roman"/>
      <w:color w:val="444444"/>
      <w:spacing w:val="-5"/>
      <w:sz w:val="84"/>
      <w:szCs w:val="84"/>
      <w:lang w:eastAsia="en-IN"/>
    </w:rPr>
  </w:style>
  <w:style w:type="paragraph" w:customStyle="1" w:styleId="mat-display-21">
    <w:name w:val="mat-display-21"/>
    <w:basedOn w:val="Normal"/>
    <w:rsid w:val="000C1D36"/>
    <w:pPr>
      <w:spacing w:after="960" w:line="720" w:lineRule="atLeast"/>
    </w:pPr>
    <w:rPr>
      <w:rFonts w:ascii="Roboto" w:eastAsia="Times New Roman" w:hAnsi="Roboto" w:cs="Times New Roman"/>
      <w:color w:val="444444"/>
      <w:spacing w:val="-1"/>
      <w:sz w:val="68"/>
      <w:szCs w:val="68"/>
      <w:lang w:eastAsia="en-IN"/>
    </w:rPr>
  </w:style>
  <w:style w:type="paragraph" w:customStyle="1" w:styleId="mat-display-11">
    <w:name w:val="mat-display-11"/>
    <w:basedOn w:val="Normal"/>
    <w:rsid w:val="000C1D36"/>
    <w:pPr>
      <w:spacing w:after="960" w:line="600" w:lineRule="atLeast"/>
    </w:pPr>
    <w:rPr>
      <w:rFonts w:ascii="Roboto" w:eastAsia="Times New Roman" w:hAnsi="Roboto" w:cs="Times New Roman"/>
      <w:color w:val="444444"/>
      <w:sz w:val="51"/>
      <w:szCs w:val="51"/>
      <w:lang w:eastAsia="en-IN"/>
    </w:rPr>
  </w:style>
  <w:style w:type="paragraph" w:customStyle="1" w:styleId="mat-card-title1">
    <w:name w:val="mat-card-title1"/>
    <w:basedOn w:val="Normal"/>
    <w:rsid w:val="000C1D36"/>
    <w:pPr>
      <w:spacing w:before="210" w:after="0" w:line="360" w:lineRule="atLeast"/>
    </w:pPr>
    <w:rPr>
      <w:rFonts w:ascii="Times New Roman" w:eastAsia="Times New Roman" w:hAnsi="Times New Roman" w:cs="Times New Roman"/>
      <w:color w:val="444444"/>
      <w:sz w:val="30"/>
      <w:szCs w:val="30"/>
      <w:lang w:eastAsia="en-IN"/>
    </w:rPr>
  </w:style>
  <w:style w:type="paragraph" w:customStyle="1" w:styleId="mat-checkbox-label1">
    <w:name w:val="mat-checkbox-label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icon1">
    <w:name w:val="mat-icon1"/>
    <w:basedOn w:val="Normal"/>
    <w:rsid w:val="000C1D36"/>
    <w:pPr>
      <w:spacing w:before="210" w:after="0" w:line="240" w:lineRule="auto"/>
    </w:pPr>
    <w:rPr>
      <w:rFonts w:ascii="Times New Roman" w:eastAsia="Times New Roman" w:hAnsi="Times New Roman" w:cs="Times New Roman"/>
      <w:color w:val="444444"/>
      <w:sz w:val="36"/>
      <w:szCs w:val="36"/>
      <w:lang w:eastAsia="en-IN"/>
    </w:rPr>
  </w:style>
  <w:style w:type="paragraph" w:customStyle="1" w:styleId="mat-icon2">
    <w:name w:val="mat-icon2"/>
    <w:basedOn w:val="Normal"/>
    <w:rsid w:val="000C1D36"/>
    <w:pPr>
      <w:spacing w:before="210" w:after="0" w:line="240" w:lineRule="auto"/>
    </w:pPr>
    <w:rPr>
      <w:rFonts w:ascii="Times New Roman" w:eastAsia="Times New Roman" w:hAnsi="Times New Roman" w:cs="Times New Roman"/>
      <w:color w:val="444444"/>
      <w:sz w:val="36"/>
      <w:szCs w:val="36"/>
      <w:lang w:eastAsia="en-IN"/>
    </w:rPr>
  </w:style>
  <w:style w:type="paragraph" w:customStyle="1" w:styleId="mat-icon-button1">
    <w:name w:val="mat-icon-button1"/>
    <w:basedOn w:val="Normal"/>
    <w:rsid w:val="000C1D36"/>
    <w:pPr>
      <w:spacing w:after="0" w:line="600" w:lineRule="atLeast"/>
      <w:jc w:val="center"/>
      <w:textAlignment w:val="baseline"/>
    </w:pPr>
    <w:rPr>
      <w:rFonts w:ascii="Roboto" w:eastAsia="Times New Roman" w:hAnsi="Roboto" w:cs="Times New Roman"/>
      <w:color w:val="444444"/>
      <w:sz w:val="21"/>
      <w:szCs w:val="21"/>
      <w:lang w:eastAsia="en-IN"/>
    </w:rPr>
  </w:style>
  <w:style w:type="paragraph" w:customStyle="1" w:styleId="mat-icon-button2">
    <w:name w:val="mat-icon-button2"/>
    <w:basedOn w:val="Normal"/>
    <w:rsid w:val="000C1D36"/>
    <w:pPr>
      <w:spacing w:after="0" w:line="600" w:lineRule="atLeast"/>
      <w:jc w:val="center"/>
      <w:textAlignment w:val="baseline"/>
    </w:pPr>
    <w:rPr>
      <w:rFonts w:ascii="Roboto" w:eastAsia="Times New Roman" w:hAnsi="Roboto" w:cs="Times New Roman"/>
      <w:color w:val="444444"/>
      <w:sz w:val="21"/>
      <w:szCs w:val="21"/>
      <w:lang w:eastAsia="en-IN"/>
    </w:rPr>
  </w:style>
  <w:style w:type="paragraph" w:customStyle="1" w:styleId="mat-icon3">
    <w:name w:val="mat-icon3"/>
    <w:basedOn w:val="Normal"/>
    <w:rsid w:val="000C1D36"/>
    <w:pPr>
      <w:spacing w:before="210" w:after="0" w:line="240" w:lineRule="auto"/>
    </w:pPr>
    <w:rPr>
      <w:rFonts w:ascii="Times New Roman" w:eastAsia="Times New Roman" w:hAnsi="Times New Roman" w:cs="Times New Roman"/>
      <w:color w:val="444444"/>
      <w:sz w:val="36"/>
      <w:szCs w:val="36"/>
      <w:lang w:eastAsia="en-IN"/>
    </w:rPr>
  </w:style>
  <w:style w:type="paragraph" w:customStyle="1" w:styleId="mat-icon4">
    <w:name w:val="mat-icon4"/>
    <w:basedOn w:val="Normal"/>
    <w:rsid w:val="000C1D36"/>
    <w:pPr>
      <w:spacing w:before="210" w:after="0" w:line="240" w:lineRule="auto"/>
    </w:pPr>
    <w:rPr>
      <w:rFonts w:ascii="Times New Roman" w:eastAsia="Times New Roman" w:hAnsi="Times New Roman" w:cs="Times New Roman"/>
      <w:color w:val="444444"/>
      <w:sz w:val="36"/>
      <w:szCs w:val="36"/>
      <w:lang w:eastAsia="en-IN"/>
    </w:rPr>
  </w:style>
  <w:style w:type="paragraph" w:customStyle="1" w:styleId="mat-form-field-wrapper1">
    <w:name w:val="mat-form-field-wrapper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form-field-infix1">
    <w:name w:val="mat-form-field-infix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form-field-subscript-wrapper1">
    <w:name w:val="mat-form-field-subscript-wrapper1"/>
    <w:basedOn w:val="Normal"/>
    <w:rsid w:val="000C1D36"/>
    <w:pPr>
      <w:spacing w:before="130" w:after="0" w:line="360" w:lineRule="atLeast"/>
    </w:pPr>
    <w:rPr>
      <w:rFonts w:ascii="Times New Roman" w:eastAsia="Times New Roman" w:hAnsi="Times New Roman" w:cs="Times New Roman"/>
      <w:color w:val="444444"/>
      <w:sz w:val="18"/>
      <w:szCs w:val="18"/>
      <w:lang w:eastAsia="en-IN"/>
    </w:rPr>
  </w:style>
  <w:style w:type="paragraph" w:customStyle="1" w:styleId="mat-form-field-infix2">
    <w:name w:val="mat-form-field-infix2"/>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form-field-label1">
    <w:name w:val="mat-form-field-label1"/>
    <w:basedOn w:val="Normal"/>
    <w:rsid w:val="000C1D36"/>
    <w:pPr>
      <w:spacing w:after="0" w:line="360" w:lineRule="atLeast"/>
    </w:pPr>
    <w:rPr>
      <w:rFonts w:ascii="Times New Roman" w:eastAsia="Times New Roman" w:hAnsi="Times New Roman" w:cs="Times New Roman"/>
      <w:color w:val="444444"/>
      <w:sz w:val="21"/>
      <w:szCs w:val="21"/>
      <w:lang w:eastAsia="en-IN"/>
    </w:rPr>
  </w:style>
  <w:style w:type="paragraph" w:customStyle="1" w:styleId="mat-form-field-infix3">
    <w:name w:val="mat-form-field-infix3"/>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form-field-label2">
    <w:name w:val="mat-form-field-label2"/>
    <w:basedOn w:val="Normal"/>
    <w:rsid w:val="000C1D36"/>
    <w:pPr>
      <w:spacing w:after="0" w:line="360" w:lineRule="atLeast"/>
    </w:pPr>
    <w:rPr>
      <w:rFonts w:ascii="Times New Roman" w:eastAsia="Times New Roman" w:hAnsi="Times New Roman" w:cs="Times New Roman"/>
      <w:color w:val="444444"/>
      <w:sz w:val="21"/>
      <w:szCs w:val="21"/>
      <w:lang w:eastAsia="en-IN"/>
    </w:rPr>
  </w:style>
  <w:style w:type="paragraph" w:customStyle="1" w:styleId="mat-line1">
    <w:name w:val="mat-line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line2">
    <w:name w:val="mat-line2"/>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elect-trigger1">
    <w:name w:val="mat-select-trigger1"/>
    <w:basedOn w:val="Normal"/>
    <w:rsid w:val="000C1D36"/>
    <w:pPr>
      <w:spacing w:before="210" w:after="0" w:line="360" w:lineRule="atLeast"/>
    </w:pPr>
    <w:rPr>
      <w:rFonts w:ascii="Roboto" w:eastAsia="Times New Roman" w:hAnsi="Roboto" w:cs="Times New Roman"/>
      <w:color w:val="444444"/>
      <w:sz w:val="18"/>
      <w:szCs w:val="18"/>
      <w:lang w:eastAsia="en-IN"/>
    </w:rPr>
  </w:style>
  <w:style w:type="paragraph" w:customStyle="1" w:styleId="mat-list-item1">
    <w:name w:val="mat-list-item1"/>
    <w:basedOn w:val="Normal"/>
    <w:rsid w:val="000C1D36"/>
    <w:pPr>
      <w:spacing w:before="210" w:after="0" w:line="360" w:lineRule="atLeast"/>
    </w:pPr>
    <w:rPr>
      <w:rFonts w:ascii="Roboto" w:eastAsia="Times New Roman" w:hAnsi="Roboto" w:cs="Times New Roman"/>
      <w:color w:val="444444"/>
      <w:sz w:val="24"/>
      <w:szCs w:val="24"/>
      <w:lang w:eastAsia="en-IN"/>
    </w:rPr>
  </w:style>
  <w:style w:type="paragraph" w:customStyle="1" w:styleId="mat-line3">
    <w:name w:val="mat-line3"/>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list-option1">
    <w:name w:val="mat-list-option1"/>
    <w:basedOn w:val="Normal"/>
    <w:rsid w:val="000C1D36"/>
    <w:pPr>
      <w:spacing w:before="210" w:after="0" w:line="360" w:lineRule="atLeast"/>
    </w:pPr>
    <w:rPr>
      <w:rFonts w:ascii="Roboto" w:eastAsia="Times New Roman" w:hAnsi="Roboto" w:cs="Times New Roman"/>
      <w:color w:val="444444"/>
      <w:sz w:val="24"/>
      <w:szCs w:val="24"/>
      <w:lang w:eastAsia="en-IN"/>
    </w:rPr>
  </w:style>
  <w:style w:type="paragraph" w:customStyle="1" w:styleId="mat-line4">
    <w:name w:val="mat-line4"/>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ubheader1">
    <w:name w:val="mat-subheader1"/>
    <w:basedOn w:val="Normal"/>
    <w:rsid w:val="000C1D36"/>
    <w:pPr>
      <w:spacing w:before="210" w:after="0" w:line="360" w:lineRule="atLeast"/>
    </w:pPr>
    <w:rPr>
      <w:rFonts w:ascii="Roboto" w:eastAsia="Times New Roman" w:hAnsi="Roboto" w:cs="Times New Roman"/>
      <w:color w:val="444444"/>
      <w:sz w:val="21"/>
      <w:szCs w:val="21"/>
      <w:lang w:eastAsia="en-IN"/>
    </w:rPr>
  </w:style>
  <w:style w:type="paragraph" w:customStyle="1" w:styleId="mat-list-item2">
    <w:name w:val="mat-list-item2"/>
    <w:basedOn w:val="Normal"/>
    <w:rsid w:val="000C1D36"/>
    <w:pPr>
      <w:spacing w:before="210" w:after="0" w:line="360" w:lineRule="atLeast"/>
    </w:pPr>
    <w:rPr>
      <w:rFonts w:ascii="Roboto" w:eastAsia="Times New Roman" w:hAnsi="Roboto" w:cs="Times New Roman"/>
      <w:color w:val="444444"/>
      <w:sz w:val="18"/>
      <w:szCs w:val="18"/>
      <w:lang w:eastAsia="en-IN"/>
    </w:rPr>
  </w:style>
  <w:style w:type="paragraph" w:customStyle="1" w:styleId="mat-line5">
    <w:name w:val="mat-line5"/>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line6">
    <w:name w:val="mat-line6"/>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ubheader2">
    <w:name w:val="mat-subheader2"/>
    <w:basedOn w:val="Normal"/>
    <w:rsid w:val="000C1D36"/>
    <w:pPr>
      <w:spacing w:before="210" w:after="0" w:line="360" w:lineRule="atLeast"/>
    </w:pPr>
    <w:rPr>
      <w:rFonts w:ascii="Roboto" w:eastAsia="Times New Roman" w:hAnsi="Roboto" w:cs="Times New Roman"/>
      <w:color w:val="444444"/>
      <w:sz w:val="18"/>
      <w:szCs w:val="18"/>
      <w:lang w:eastAsia="en-IN"/>
    </w:rPr>
  </w:style>
  <w:style w:type="paragraph" w:customStyle="1" w:styleId="mat-ripple-element1">
    <w:name w:val="mat-ripple-element1"/>
    <w:basedOn w:val="Normal"/>
    <w:rsid w:val="000C1D36"/>
    <w:pPr>
      <w:spacing w:before="210" w:after="0" w:line="360" w:lineRule="atLeast"/>
    </w:pPr>
    <w:rPr>
      <w:rFonts w:ascii="Times New Roman" w:eastAsia="Times New Roman" w:hAnsi="Times New Roman" w:cs="Times New Roman"/>
      <w:vanish/>
      <w:color w:val="444444"/>
      <w:sz w:val="21"/>
      <w:szCs w:val="21"/>
      <w:lang w:eastAsia="en-IN"/>
    </w:rPr>
  </w:style>
  <w:style w:type="paragraph" w:customStyle="1" w:styleId="mat-pseudo-checkbox-checked1">
    <w:name w:val="mat-pseudo-checkbox-checked1"/>
    <w:basedOn w:val="Normal"/>
    <w:rsid w:val="000C1D36"/>
    <w:pPr>
      <w:shd w:val="clear" w:color="auto" w:fill="1976D2"/>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pseudo-checkbox-indeterminate1">
    <w:name w:val="mat-pseudo-checkbox-indeterminate1"/>
    <w:basedOn w:val="Normal"/>
    <w:rsid w:val="000C1D36"/>
    <w:pPr>
      <w:shd w:val="clear" w:color="auto" w:fill="1976D2"/>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pseudo-checkbox-checked2">
    <w:name w:val="mat-pseudo-checkbox-checked2"/>
    <w:basedOn w:val="Normal"/>
    <w:rsid w:val="000C1D36"/>
    <w:pPr>
      <w:shd w:val="clear" w:color="auto" w:fill="D32F2F"/>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pseudo-checkbox-indeterminate2">
    <w:name w:val="mat-pseudo-checkbox-indeterminate2"/>
    <w:basedOn w:val="Normal"/>
    <w:rsid w:val="000C1D36"/>
    <w:pPr>
      <w:shd w:val="clear" w:color="auto" w:fill="D32F2F"/>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pseudo-checkbox-checked3">
    <w:name w:val="mat-pseudo-checkbox-checked3"/>
    <w:basedOn w:val="Normal"/>
    <w:rsid w:val="000C1D36"/>
    <w:pPr>
      <w:shd w:val="clear" w:color="auto" w:fill="F44336"/>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pseudo-checkbox-indeterminate3">
    <w:name w:val="mat-pseudo-checkbox-indeterminate3"/>
    <w:basedOn w:val="Normal"/>
    <w:rsid w:val="000C1D36"/>
    <w:pPr>
      <w:shd w:val="clear" w:color="auto" w:fill="F44336"/>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badge-content3">
    <w:name w:val="mat-badge-content3"/>
    <w:basedOn w:val="Normal"/>
    <w:rsid w:val="000C1D36"/>
    <w:pPr>
      <w:shd w:val="clear" w:color="auto" w:fill="D32F2F"/>
      <w:spacing w:before="210" w:after="0" w:line="360" w:lineRule="atLeast"/>
      <w:jc w:val="center"/>
    </w:pPr>
    <w:rPr>
      <w:rFonts w:ascii="Roboto" w:eastAsia="Times New Roman" w:hAnsi="Roboto" w:cs="Times New Roman"/>
      <w:b/>
      <w:bCs/>
      <w:color w:val="FFFFFF"/>
      <w:sz w:val="18"/>
      <w:szCs w:val="18"/>
      <w:lang w:eastAsia="en-IN"/>
    </w:rPr>
  </w:style>
  <w:style w:type="paragraph" w:customStyle="1" w:styleId="mat-badge-content4">
    <w:name w:val="mat-badge-content4"/>
    <w:basedOn w:val="Normal"/>
    <w:rsid w:val="000C1D36"/>
    <w:pPr>
      <w:shd w:val="clear" w:color="auto" w:fill="F44336"/>
      <w:spacing w:before="210" w:after="0" w:line="360" w:lineRule="atLeast"/>
      <w:jc w:val="center"/>
    </w:pPr>
    <w:rPr>
      <w:rFonts w:ascii="Roboto" w:eastAsia="Times New Roman" w:hAnsi="Roboto" w:cs="Times New Roman"/>
      <w:b/>
      <w:bCs/>
      <w:color w:val="FFFFFF"/>
      <w:sz w:val="18"/>
      <w:szCs w:val="18"/>
      <w:lang w:eastAsia="en-IN"/>
    </w:rPr>
  </w:style>
  <w:style w:type="paragraph" w:customStyle="1" w:styleId="mat-badge-content5">
    <w:name w:val="mat-badge-content5"/>
    <w:basedOn w:val="Normal"/>
    <w:rsid w:val="000C1D36"/>
    <w:pPr>
      <w:shd w:val="clear" w:color="auto" w:fill="1976D2"/>
      <w:spacing w:before="210" w:after="0" w:line="360" w:lineRule="atLeast"/>
      <w:jc w:val="center"/>
    </w:pPr>
    <w:rPr>
      <w:rFonts w:ascii="Roboto" w:eastAsia="Times New Roman" w:hAnsi="Roboto" w:cs="Times New Roman"/>
      <w:b/>
      <w:bCs/>
      <w:vanish/>
      <w:color w:val="FFFFFF"/>
      <w:sz w:val="18"/>
      <w:szCs w:val="18"/>
      <w:lang w:eastAsia="en-IN"/>
    </w:rPr>
  </w:style>
  <w:style w:type="paragraph" w:customStyle="1" w:styleId="mat-badge-content6">
    <w:name w:val="mat-badge-content6"/>
    <w:basedOn w:val="Normal"/>
    <w:rsid w:val="000C1D36"/>
    <w:pPr>
      <w:shd w:val="clear" w:color="auto" w:fill="B9B9B9"/>
      <w:spacing w:before="210" w:after="0" w:line="360" w:lineRule="atLeast"/>
      <w:jc w:val="center"/>
    </w:pPr>
    <w:rPr>
      <w:rFonts w:ascii="Roboto" w:eastAsia="Times New Roman" w:hAnsi="Roboto" w:cs="Times New Roman"/>
      <w:b/>
      <w:bCs/>
      <w:color w:val="FFFFFF"/>
      <w:sz w:val="18"/>
      <w:szCs w:val="18"/>
      <w:lang w:eastAsia="en-IN"/>
    </w:rPr>
  </w:style>
  <w:style w:type="paragraph" w:customStyle="1" w:styleId="mat-badge-content7">
    <w:name w:val="mat-badge-content7"/>
    <w:basedOn w:val="Normal"/>
    <w:rsid w:val="000C1D36"/>
    <w:pPr>
      <w:shd w:val="clear" w:color="auto" w:fill="1976D2"/>
      <w:spacing w:before="210" w:after="0" w:line="330" w:lineRule="atLeast"/>
      <w:jc w:val="center"/>
    </w:pPr>
    <w:rPr>
      <w:rFonts w:ascii="Roboto" w:eastAsia="Times New Roman" w:hAnsi="Roboto" w:cs="Times New Roman"/>
      <w:b/>
      <w:bCs/>
      <w:color w:val="FFFFFF"/>
      <w:sz w:val="18"/>
      <w:szCs w:val="18"/>
      <w:lang w:eastAsia="en-IN"/>
    </w:rPr>
  </w:style>
  <w:style w:type="paragraph" w:customStyle="1" w:styleId="mat-button-focus-overlay1">
    <w:name w:val="mat-button-focus-overlay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button-focus-overlay2">
    <w:name w:val="mat-button-focus-overlay2"/>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button-focus-overlay3">
    <w:name w:val="mat-button-focus-overlay3"/>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button-toggle-focus-overlay1">
    <w:name w:val="mat-button-toggle-focus-overlay1"/>
    <w:basedOn w:val="Normal"/>
    <w:rsid w:val="000C1D36"/>
    <w:pPr>
      <w:shd w:val="clear" w:color="auto" w:fill="000000"/>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checkbox-background1">
    <w:name w:val="mat-checkbox-background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ripple-element2">
    <w:name w:val="mat-ripple-element2"/>
    <w:basedOn w:val="Normal"/>
    <w:rsid w:val="000C1D36"/>
    <w:pPr>
      <w:shd w:val="clear" w:color="auto" w:fill="000000"/>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form-field-required-marker1">
    <w:name w:val="mat-form-field-required-marker1"/>
    <w:basedOn w:val="Normal"/>
    <w:rsid w:val="000C1D36"/>
    <w:pPr>
      <w:spacing w:before="210" w:after="0" w:line="360" w:lineRule="atLeast"/>
    </w:pPr>
    <w:rPr>
      <w:rFonts w:ascii="Times New Roman" w:eastAsia="Times New Roman" w:hAnsi="Times New Roman" w:cs="Times New Roman"/>
      <w:color w:val="D32F2F"/>
      <w:sz w:val="21"/>
      <w:szCs w:val="21"/>
      <w:lang w:eastAsia="en-IN"/>
    </w:rPr>
  </w:style>
  <w:style w:type="paragraph" w:customStyle="1" w:styleId="mat-ripple-element3">
    <w:name w:val="mat-ripple-element3"/>
    <w:basedOn w:val="Normal"/>
    <w:rsid w:val="000C1D36"/>
    <w:pPr>
      <w:shd w:val="clear" w:color="auto" w:fill="000000"/>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lider-thumb1">
    <w:name w:val="mat-slider-thumb1"/>
    <w:basedOn w:val="Normal"/>
    <w:rsid w:val="000C1D36"/>
    <w:pPr>
      <w:shd w:val="clear" w:color="auto" w:fill="1976D2"/>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lider-thumb-label1">
    <w:name w:val="mat-slider-thumb-label1"/>
    <w:basedOn w:val="Normal"/>
    <w:rsid w:val="000C1D36"/>
    <w:pPr>
      <w:shd w:val="clear" w:color="auto" w:fill="1976D2"/>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lider-track-fill1">
    <w:name w:val="mat-slider-track-fill1"/>
    <w:basedOn w:val="Normal"/>
    <w:rsid w:val="000C1D36"/>
    <w:pPr>
      <w:shd w:val="clear" w:color="auto" w:fill="1976D2"/>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lider-thumb-label-text1">
    <w:name w:val="mat-slider-thumb-label-text1"/>
    <w:basedOn w:val="Normal"/>
    <w:rsid w:val="000C1D36"/>
    <w:pPr>
      <w:spacing w:before="210" w:after="0" w:line="360" w:lineRule="atLeast"/>
    </w:pPr>
    <w:rPr>
      <w:rFonts w:ascii="Roboto" w:eastAsia="Times New Roman" w:hAnsi="Roboto" w:cs="Times New Roman"/>
      <w:color w:val="FFFFFF"/>
      <w:sz w:val="18"/>
      <w:szCs w:val="18"/>
      <w:lang w:eastAsia="en-IN"/>
    </w:rPr>
  </w:style>
  <w:style w:type="paragraph" w:customStyle="1" w:styleId="mat-slider-thumb2">
    <w:name w:val="mat-slider-thumb2"/>
    <w:basedOn w:val="Normal"/>
    <w:rsid w:val="000C1D36"/>
    <w:pPr>
      <w:shd w:val="clear" w:color="auto" w:fill="D32F2F"/>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lider-thumb-label2">
    <w:name w:val="mat-slider-thumb-label2"/>
    <w:basedOn w:val="Normal"/>
    <w:rsid w:val="000C1D36"/>
    <w:pPr>
      <w:shd w:val="clear" w:color="auto" w:fill="D32F2F"/>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lider-track-fill2">
    <w:name w:val="mat-slider-track-fill2"/>
    <w:basedOn w:val="Normal"/>
    <w:rsid w:val="000C1D36"/>
    <w:pPr>
      <w:shd w:val="clear" w:color="auto" w:fill="D32F2F"/>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lider-thumb-label-text2">
    <w:name w:val="mat-slider-thumb-label-text2"/>
    <w:basedOn w:val="Normal"/>
    <w:rsid w:val="000C1D36"/>
    <w:pPr>
      <w:spacing w:before="210" w:after="0" w:line="360" w:lineRule="atLeast"/>
    </w:pPr>
    <w:rPr>
      <w:rFonts w:ascii="Roboto" w:eastAsia="Times New Roman" w:hAnsi="Roboto" w:cs="Times New Roman"/>
      <w:color w:val="FFFFFF"/>
      <w:sz w:val="18"/>
      <w:szCs w:val="18"/>
      <w:lang w:eastAsia="en-IN"/>
    </w:rPr>
  </w:style>
  <w:style w:type="paragraph" w:customStyle="1" w:styleId="mat-slider-thumb3">
    <w:name w:val="mat-slider-thumb3"/>
    <w:basedOn w:val="Normal"/>
    <w:rsid w:val="000C1D36"/>
    <w:pPr>
      <w:shd w:val="clear" w:color="auto" w:fill="F44336"/>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lider-thumb-label3">
    <w:name w:val="mat-slider-thumb-label3"/>
    <w:basedOn w:val="Normal"/>
    <w:rsid w:val="000C1D36"/>
    <w:pPr>
      <w:shd w:val="clear" w:color="auto" w:fill="F44336"/>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lider-track-fill3">
    <w:name w:val="mat-slider-track-fill3"/>
    <w:basedOn w:val="Normal"/>
    <w:rsid w:val="000C1D36"/>
    <w:pPr>
      <w:shd w:val="clear" w:color="auto" w:fill="F44336"/>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slider-thumb-label-text3">
    <w:name w:val="mat-slider-thumb-label-text3"/>
    <w:basedOn w:val="Normal"/>
    <w:rsid w:val="000C1D36"/>
    <w:pPr>
      <w:spacing w:before="210" w:after="0" w:line="360" w:lineRule="atLeast"/>
    </w:pPr>
    <w:rPr>
      <w:rFonts w:ascii="Roboto" w:eastAsia="Times New Roman" w:hAnsi="Roboto" w:cs="Times New Roman"/>
      <w:color w:val="FFFFFF"/>
      <w:sz w:val="18"/>
      <w:szCs w:val="18"/>
      <w:lang w:eastAsia="en-IN"/>
    </w:rPr>
  </w:style>
  <w:style w:type="paragraph" w:customStyle="1" w:styleId="mat-step-icon1">
    <w:name w:val="mat-step-icon1"/>
    <w:basedOn w:val="Normal"/>
    <w:rsid w:val="000C1D36"/>
    <w:pPr>
      <w:spacing w:before="210" w:after="0" w:line="360" w:lineRule="atLeast"/>
    </w:pPr>
    <w:rPr>
      <w:rFonts w:ascii="Times New Roman" w:eastAsia="Times New Roman" w:hAnsi="Times New Roman" w:cs="Times New Roman"/>
      <w:color w:val="FFFFFF"/>
      <w:sz w:val="21"/>
      <w:szCs w:val="21"/>
      <w:lang w:eastAsia="en-IN"/>
    </w:rPr>
  </w:style>
  <w:style w:type="paragraph" w:customStyle="1" w:styleId="mat-step-icon-selected1">
    <w:name w:val="mat-step-icon-selected1"/>
    <w:basedOn w:val="Normal"/>
    <w:rsid w:val="000C1D36"/>
    <w:pPr>
      <w:shd w:val="clear" w:color="auto" w:fill="1976D2"/>
      <w:spacing w:before="210" w:after="0" w:line="360" w:lineRule="atLeast"/>
    </w:pPr>
    <w:rPr>
      <w:rFonts w:ascii="Times New Roman" w:eastAsia="Times New Roman" w:hAnsi="Times New Roman" w:cs="Times New Roman"/>
      <w:color w:val="FFFFFF"/>
      <w:sz w:val="21"/>
      <w:szCs w:val="21"/>
      <w:lang w:eastAsia="en-IN"/>
    </w:rPr>
  </w:style>
  <w:style w:type="paragraph" w:customStyle="1" w:styleId="mat-step-icon-state-done1">
    <w:name w:val="mat-step-icon-state-done1"/>
    <w:basedOn w:val="Normal"/>
    <w:rsid w:val="000C1D36"/>
    <w:pPr>
      <w:shd w:val="clear" w:color="auto" w:fill="1976D2"/>
      <w:spacing w:before="210" w:after="0" w:line="360" w:lineRule="atLeast"/>
    </w:pPr>
    <w:rPr>
      <w:rFonts w:ascii="Times New Roman" w:eastAsia="Times New Roman" w:hAnsi="Times New Roman" w:cs="Times New Roman"/>
      <w:color w:val="FFFFFF"/>
      <w:sz w:val="21"/>
      <w:szCs w:val="21"/>
      <w:lang w:eastAsia="en-IN"/>
    </w:rPr>
  </w:style>
  <w:style w:type="paragraph" w:customStyle="1" w:styleId="mat-step-icon-state-edit1">
    <w:name w:val="mat-step-icon-state-edit1"/>
    <w:basedOn w:val="Normal"/>
    <w:rsid w:val="000C1D36"/>
    <w:pPr>
      <w:shd w:val="clear" w:color="auto" w:fill="1976D2"/>
      <w:spacing w:before="210" w:after="0" w:line="360" w:lineRule="atLeast"/>
    </w:pPr>
    <w:rPr>
      <w:rFonts w:ascii="Times New Roman" w:eastAsia="Times New Roman" w:hAnsi="Times New Roman" w:cs="Times New Roman"/>
      <w:color w:val="FFFFFF"/>
      <w:sz w:val="21"/>
      <w:szCs w:val="21"/>
      <w:lang w:eastAsia="en-IN"/>
    </w:rPr>
  </w:style>
  <w:style w:type="paragraph" w:customStyle="1" w:styleId="mat-step-icon-state-error1">
    <w:name w:val="mat-step-icon-state-error1"/>
    <w:basedOn w:val="Normal"/>
    <w:rsid w:val="000C1D36"/>
    <w:pPr>
      <w:spacing w:before="210" w:after="0" w:line="360" w:lineRule="atLeast"/>
    </w:pPr>
    <w:rPr>
      <w:rFonts w:ascii="Times New Roman" w:eastAsia="Times New Roman" w:hAnsi="Times New Roman" w:cs="Times New Roman"/>
      <w:color w:val="F44336"/>
      <w:sz w:val="21"/>
      <w:szCs w:val="21"/>
      <w:lang w:eastAsia="en-IN"/>
    </w:rPr>
  </w:style>
  <w:style w:type="paragraph" w:customStyle="1" w:styleId="mat-tab-header1">
    <w:name w:val="mat-tab-header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tab-nav-bar1">
    <w:name w:val="mat-tab-nav-bar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tab-header2">
    <w:name w:val="mat-tab-header2"/>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hero-title1">
    <w:name w:val="hero-title1"/>
    <w:basedOn w:val="Normal"/>
    <w:rsid w:val="000C1D36"/>
    <w:pPr>
      <w:spacing w:after="0" w:line="720" w:lineRule="atLeast"/>
      <w:ind w:right="120"/>
    </w:pPr>
    <w:rPr>
      <w:rFonts w:ascii="Times New Roman" w:eastAsia="Times New Roman" w:hAnsi="Times New Roman" w:cs="Times New Roman"/>
      <w:caps/>
      <w:color w:val="444444"/>
      <w:sz w:val="42"/>
      <w:szCs w:val="42"/>
      <w:lang w:eastAsia="en-IN"/>
    </w:rPr>
  </w:style>
  <w:style w:type="paragraph" w:customStyle="1" w:styleId="button1">
    <w:name w:val="button1"/>
    <w:basedOn w:val="Normal"/>
    <w:rsid w:val="000C1D36"/>
    <w:pPr>
      <w:shd w:val="clear" w:color="auto" w:fill="1976D2"/>
      <w:spacing w:before="120" w:after="120" w:line="360" w:lineRule="atLeast"/>
      <w:ind w:left="120" w:right="120"/>
      <w:jc w:val="center"/>
    </w:pPr>
    <w:rPr>
      <w:rFonts w:ascii="Times New Roman" w:eastAsia="Times New Roman" w:hAnsi="Times New Roman" w:cs="Times New Roman"/>
      <w:color w:val="FFFFFF"/>
      <w:sz w:val="24"/>
      <w:szCs w:val="24"/>
      <w:lang w:eastAsia="en-IN"/>
    </w:rPr>
  </w:style>
  <w:style w:type="paragraph" w:customStyle="1" w:styleId="material-icons1">
    <w:name w:val="material-icons1"/>
    <w:basedOn w:val="Normal"/>
    <w:rsid w:val="000C1D36"/>
    <w:pPr>
      <w:spacing w:before="120" w:after="120" w:line="240" w:lineRule="auto"/>
      <w:ind w:left="120" w:right="120"/>
      <w:jc w:val="center"/>
    </w:pPr>
    <w:rPr>
      <w:rFonts w:ascii="Material Icons" w:eastAsia="Times New Roman" w:hAnsi="Material Icons" w:cs="Times New Roman"/>
      <w:vanish/>
      <w:color w:val="444444"/>
      <w:sz w:val="24"/>
      <w:szCs w:val="24"/>
      <w:lang w:eastAsia="en-IN"/>
    </w:rPr>
  </w:style>
  <w:style w:type="paragraph" w:customStyle="1" w:styleId="card1">
    <w:name w:val="card1"/>
    <w:basedOn w:val="Normal"/>
    <w:rsid w:val="000C1D36"/>
    <w:pPr>
      <w:shd w:val="clear" w:color="auto" w:fill="FFFFF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ard2">
    <w:name w:val="card2"/>
    <w:basedOn w:val="Normal"/>
    <w:rsid w:val="000C1D36"/>
    <w:pPr>
      <w:shd w:val="clear" w:color="auto" w:fill="FFFFFF"/>
      <w:spacing w:before="100" w:beforeAutospacing="1" w:after="100" w:afterAutospacing="1" w:line="360" w:lineRule="atLeast"/>
    </w:pPr>
    <w:rPr>
      <w:rFonts w:ascii="Times New Roman" w:eastAsia="Times New Roman" w:hAnsi="Times New Roman" w:cs="Times New Roman"/>
      <w:color w:val="444444"/>
      <w:sz w:val="21"/>
      <w:szCs w:val="21"/>
      <w:lang w:eastAsia="en-IN"/>
    </w:rPr>
  </w:style>
  <w:style w:type="paragraph" w:customStyle="1" w:styleId="card-text-container1">
    <w:name w:val="card-text-container1"/>
    <w:basedOn w:val="Normal"/>
    <w:rsid w:val="000C1D36"/>
    <w:pPr>
      <w:spacing w:after="0" w:line="360" w:lineRule="atLeast"/>
      <w:ind w:left="240" w:right="240"/>
    </w:pPr>
    <w:rPr>
      <w:rFonts w:ascii="Times New Roman" w:eastAsia="Times New Roman" w:hAnsi="Times New Roman" w:cs="Times New Roman"/>
      <w:color w:val="444444"/>
      <w:sz w:val="21"/>
      <w:szCs w:val="21"/>
      <w:lang w:eastAsia="en-IN"/>
    </w:rPr>
  </w:style>
  <w:style w:type="paragraph" w:customStyle="1" w:styleId="text-block1">
    <w:name w:val="text-block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banner-headline1">
    <w:name w:val="banner-headline1"/>
    <w:basedOn w:val="Normal"/>
    <w:rsid w:val="000C1D36"/>
    <w:pPr>
      <w:spacing w:after="0" w:line="360" w:lineRule="atLeast"/>
    </w:pPr>
    <w:rPr>
      <w:rFonts w:ascii="Times New Roman" w:eastAsia="Times New Roman" w:hAnsi="Times New Roman" w:cs="Times New Roman"/>
      <w:caps/>
      <w:color w:val="FFFFFF"/>
      <w:sz w:val="36"/>
      <w:szCs w:val="36"/>
      <w:lang w:eastAsia="en-IN"/>
    </w:rPr>
  </w:style>
  <w:style w:type="paragraph" w:customStyle="1" w:styleId="marketing-banner1">
    <w:name w:val="marketing-banner1"/>
    <w:basedOn w:val="Normal"/>
    <w:rsid w:val="000C1D36"/>
    <w:pPr>
      <w:shd w:val="clear" w:color="auto" w:fill="378FE7"/>
      <w:spacing w:before="960" w:after="300" w:line="360" w:lineRule="atLeast"/>
    </w:pPr>
    <w:rPr>
      <w:rFonts w:ascii="Times New Roman" w:eastAsia="Times New Roman" w:hAnsi="Times New Roman" w:cs="Times New Roman"/>
      <w:color w:val="444444"/>
      <w:sz w:val="21"/>
      <w:szCs w:val="21"/>
      <w:lang w:eastAsia="en-IN"/>
    </w:rPr>
  </w:style>
  <w:style w:type="paragraph" w:customStyle="1" w:styleId="mat-icon5">
    <w:name w:val="mat-icon5"/>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form-search1">
    <w:name w:val="form-search1"/>
    <w:basedOn w:val="Normal"/>
    <w:rsid w:val="000C1D36"/>
    <w:pPr>
      <w:spacing w:before="120" w:after="120" w:line="360" w:lineRule="atLeast"/>
      <w:ind w:left="120" w:right="120"/>
    </w:pPr>
    <w:rPr>
      <w:rFonts w:ascii="Times New Roman" w:eastAsia="Times New Roman" w:hAnsi="Times New Roman" w:cs="Times New Roman"/>
      <w:color w:val="444444"/>
      <w:sz w:val="21"/>
      <w:szCs w:val="21"/>
      <w:lang w:eastAsia="en-IN"/>
    </w:rPr>
  </w:style>
  <w:style w:type="paragraph" w:customStyle="1" w:styleId="form-select-menu1">
    <w:name w:val="form-select-menu1"/>
    <w:basedOn w:val="Normal"/>
    <w:rsid w:val="000C1D36"/>
    <w:pPr>
      <w:spacing w:before="120" w:after="120" w:line="360" w:lineRule="atLeast"/>
      <w:ind w:left="120" w:right="120"/>
    </w:pPr>
    <w:rPr>
      <w:rFonts w:ascii="Times New Roman" w:eastAsia="Times New Roman" w:hAnsi="Times New Roman" w:cs="Times New Roman"/>
      <w:color w:val="444444"/>
      <w:sz w:val="21"/>
      <w:szCs w:val="21"/>
      <w:lang w:eastAsia="en-IN"/>
    </w:rPr>
  </w:style>
  <w:style w:type="paragraph" w:customStyle="1" w:styleId="material-icons2">
    <w:name w:val="material-icons2"/>
    <w:basedOn w:val="Normal"/>
    <w:rsid w:val="000C1D36"/>
    <w:pPr>
      <w:spacing w:before="210" w:after="0" w:line="240" w:lineRule="auto"/>
    </w:pPr>
    <w:rPr>
      <w:rFonts w:ascii="Material Icons" w:eastAsia="Times New Roman" w:hAnsi="Material Icons" w:cs="Times New Roman"/>
      <w:color w:val="CFD8DC"/>
      <w:sz w:val="30"/>
      <w:szCs w:val="30"/>
      <w:lang w:eastAsia="en-IN"/>
    </w:rPr>
  </w:style>
  <w:style w:type="paragraph" w:customStyle="1" w:styleId="api-list1">
    <w:name w:val="api-list1"/>
    <w:basedOn w:val="Normal"/>
    <w:rsid w:val="000C1D36"/>
    <w:pPr>
      <w:spacing w:after="480" w:line="360" w:lineRule="atLeast"/>
      <w:ind w:left="-120"/>
    </w:pPr>
    <w:rPr>
      <w:rFonts w:ascii="Times New Roman" w:eastAsia="Times New Roman" w:hAnsi="Times New Roman" w:cs="Times New Roman"/>
      <w:color w:val="444444"/>
      <w:sz w:val="21"/>
      <w:szCs w:val="21"/>
      <w:lang w:eastAsia="en-IN"/>
    </w:rPr>
  </w:style>
  <w:style w:type="paragraph" w:customStyle="1" w:styleId="symbol1">
    <w:name w:val="symbol1"/>
    <w:basedOn w:val="Normal"/>
    <w:rsid w:val="000C1D36"/>
    <w:pPr>
      <w:spacing w:after="0" w:line="240" w:lineRule="atLeast"/>
      <w:ind w:right="120"/>
      <w:jc w:val="center"/>
    </w:pPr>
    <w:rPr>
      <w:rFonts w:ascii="Times New Roman" w:eastAsia="Times New Roman" w:hAnsi="Times New Roman" w:cs="Times New Roman"/>
      <w:b/>
      <w:bCs/>
      <w:color w:val="FFFFFF"/>
      <w:sz w:val="15"/>
      <w:szCs w:val="15"/>
      <w:lang w:eastAsia="en-IN"/>
    </w:rPr>
  </w:style>
  <w:style w:type="paragraph" w:customStyle="1" w:styleId="api-doc-code1">
    <w:name w:val="api-doc-code1"/>
    <w:basedOn w:val="Normal"/>
    <w:rsid w:val="000C1D36"/>
    <w:pPr>
      <w:spacing w:before="210" w:after="0" w:line="360" w:lineRule="atLeast"/>
    </w:pPr>
    <w:rPr>
      <w:rFonts w:ascii="Times New Roman" w:eastAsia="Times New Roman" w:hAnsi="Times New Roman" w:cs="Times New Roman"/>
      <w:color w:val="1A2326"/>
      <w:sz w:val="21"/>
      <w:szCs w:val="21"/>
      <w:lang w:eastAsia="en-IN"/>
    </w:rPr>
  </w:style>
  <w:style w:type="paragraph" w:customStyle="1" w:styleId="short-description1">
    <w:name w:val="short-description1"/>
    <w:basedOn w:val="Normal"/>
    <w:rsid w:val="000C1D36"/>
    <w:pPr>
      <w:spacing w:before="120" w:after="0" w:line="360" w:lineRule="atLeast"/>
    </w:pPr>
    <w:rPr>
      <w:rFonts w:ascii="Times New Roman" w:eastAsia="Times New Roman" w:hAnsi="Times New Roman" w:cs="Times New Roman"/>
      <w:color w:val="444444"/>
      <w:sz w:val="21"/>
      <w:szCs w:val="21"/>
      <w:lang w:eastAsia="en-IN"/>
    </w:rPr>
  </w:style>
  <w:style w:type="paragraph" w:customStyle="1" w:styleId="short-description2">
    <w:name w:val="short-description2"/>
    <w:basedOn w:val="Normal"/>
    <w:rsid w:val="000C1D36"/>
    <w:pPr>
      <w:spacing w:before="120" w:after="0" w:line="360" w:lineRule="atLeast"/>
    </w:pPr>
    <w:rPr>
      <w:rFonts w:ascii="Times New Roman" w:eastAsia="Times New Roman" w:hAnsi="Times New Roman" w:cs="Times New Roman"/>
      <w:color w:val="444444"/>
      <w:sz w:val="21"/>
      <w:szCs w:val="21"/>
      <w:lang w:eastAsia="en-IN"/>
    </w:rPr>
  </w:style>
  <w:style w:type="paragraph" w:customStyle="1" w:styleId="material-icons3">
    <w:name w:val="material-icons3"/>
    <w:basedOn w:val="Normal"/>
    <w:rsid w:val="000C1D36"/>
    <w:pPr>
      <w:shd w:val="clear" w:color="auto" w:fill="ECEFF1"/>
      <w:spacing w:before="210" w:after="0" w:line="240" w:lineRule="auto"/>
    </w:pPr>
    <w:rPr>
      <w:rFonts w:ascii="Material Icons" w:eastAsia="Times New Roman" w:hAnsi="Material Icons" w:cs="Times New Roman"/>
      <w:color w:val="1976D2"/>
      <w:sz w:val="30"/>
      <w:szCs w:val="30"/>
      <w:lang w:eastAsia="en-IN"/>
    </w:rPr>
  </w:style>
  <w:style w:type="paragraph" w:customStyle="1" w:styleId="material-icons4">
    <w:name w:val="material-icons4"/>
    <w:basedOn w:val="Normal"/>
    <w:rsid w:val="000C1D36"/>
    <w:pPr>
      <w:shd w:val="clear" w:color="auto" w:fill="ECEFF1"/>
      <w:spacing w:before="210" w:after="0" w:line="240" w:lineRule="auto"/>
    </w:pPr>
    <w:rPr>
      <w:rFonts w:ascii="Material Icons" w:eastAsia="Times New Roman" w:hAnsi="Material Icons" w:cs="Times New Roman"/>
      <w:color w:val="1976D2"/>
      <w:sz w:val="30"/>
      <w:szCs w:val="30"/>
      <w:lang w:eastAsia="en-IN"/>
    </w:rPr>
  </w:style>
  <w:style w:type="paragraph" w:customStyle="1" w:styleId="material-icons5">
    <w:name w:val="material-icons5"/>
    <w:basedOn w:val="Normal"/>
    <w:rsid w:val="000C1D36"/>
    <w:pPr>
      <w:shd w:val="clear" w:color="auto" w:fill="ECEFF1"/>
      <w:spacing w:before="210" w:after="0" w:line="240" w:lineRule="auto"/>
    </w:pPr>
    <w:rPr>
      <w:rFonts w:ascii="Material Icons" w:eastAsia="Times New Roman" w:hAnsi="Material Icons" w:cs="Times New Roman"/>
      <w:color w:val="1976D2"/>
      <w:sz w:val="30"/>
      <w:szCs w:val="30"/>
      <w:lang w:eastAsia="en-IN"/>
    </w:rPr>
  </w:style>
  <w:style w:type="paragraph" w:customStyle="1" w:styleId="api-heading1">
    <w:name w:val="api-heading1"/>
    <w:basedOn w:val="Normal"/>
    <w:rsid w:val="000C1D36"/>
    <w:pPr>
      <w:spacing w:before="240" w:after="240" w:line="360" w:lineRule="atLeast"/>
      <w:ind w:left="240" w:right="240"/>
    </w:pPr>
    <w:rPr>
      <w:rFonts w:ascii="Times New Roman" w:eastAsia="Times New Roman" w:hAnsi="Times New Roman" w:cs="Times New Roman"/>
      <w:color w:val="444444"/>
      <w:sz w:val="21"/>
      <w:szCs w:val="21"/>
      <w:lang w:eastAsia="en-IN"/>
    </w:rPr>
  </w:style>
  <w:style w:type="paragraph" w:customStyle="1" w:styleId="parameters-table1">
    <w:name w:val="parameters-table1"/>
    <w:basedOn w:val="Normal"/>
    <w:rsid w:val="000C1D36"/>
    <w:pPr>
      <w:spacing w:after="0" w:line="360" w:lineRule="atLeast"/>
    </w:pPr>
    <w:rPr>
      <w:rFonts w:ascii="Times New Roman" w:eastAsia="Times New Roman" w:hAnsi="Times New Roman" w:cs="Times New Roman"/>
      <w:color w:val="444444"/>
      <w:sz w:val="21"/>
      <w:szCs w:val="21"/>
      <w:lang w:eastAsia="en-IN"/>
    </w:rPr>
  </w:style>
  <w:style w:type="paragraph" w:customStyle="1" w:styleId="from-constructor1">
    <w:name w:val="from-constructor1"/>
    <w:basedOn w:val="Normal"/>
    <w:rsid w:val="000C1D36"/>
    <w:pPr>
      <w:shd w:val="clear" w:color="auto" w:fill="DBDBDB"/>
      <w:spacing w:before="210" w:after="0" w:line="360" w:lineRule="atLeast"/>
    </w:pPr>
    <w:rPr>
      <w:rFonts w:ascii="Times New Roman" w:eastAsia="Times New Roman" w:hAnsi="Times New Roman" w:cs="Times New Roman"/>
      <w:b/>
      <w:bCs/>
      <w:i/>
      <w:iCs/>
      <w:color w:val="444444"/>
      <w:spacing w:val="8"/>
      <w:sz w:val="18"/>
      <w:szCs w:val="18"/>
      <w:lang w:eastAsia="en-IN"/>
    </w:rPr>
  </w:style>
  <w:style w:type="paragraph" w:customStyle="1" w:styleId="read-only-property1">
    <w:name w:val="read-only-property1"/>
    <w:basedOn w:val="Normal"/>
    <w:rsid w:val="000C1D36"/>
    <w:pPr>
      <w:shd w:val="clear" w:color="auto" w:fill="DBDBDB"/>
      <w:spacing w:before="210" w:after="0" w:line="360" w:lineRule="atLeast"/>
    </w:pPr>
    <w:rPr>
      <w:rFonts w:ascii="Times New Roman" w:eastAsia="Times New Roman" w:hAnsi="Times New Roman" w:cs="Times New Roman"/>
      <w:b/>
      <w:bCs/>
      <w:i/>
      <w:iCs/>
      <w:color w:val="444444"/>
      <w:spacing w:val="8"/>
      <w:sz w:val="18"/>
      <w:szCs w:val="18"/>
      <w:lang w:eastAsia="en-IN"/>
    </w:rPr>
  </w:style>
  <w:style w:type="paragraph" w:customStyle="1" w:styleId="write-only-property1">
    <w:name w:val="write-only-property1"/>
    <w:basedOn w:val="Normal"/>
    <w:rsid w:val="000C1D36"/>
    <w:pPr>
      <w:shd w:val="clear" w:color="auto" w:fill="DBDBDB"/>
      <w:spacing w:before="210" w:after="0" w:line="360" w:lineRule="atLeast"/>
    </w:pPr>
    <w:rPr>
      <w:rFonts w:ascii="Times New Roman" w:eastAsia="Times New Roman" w:hAnsi="Times New Roman" w:cs="Times New Roman"/>
      <w:b/>
      <w:bCs/>
      <w:i/>
      <w:iCs/>
      <w:color w:val="444444"/>
      <w:spacing w:val="8"/>
      <w:sz w:val="18"/>
      <w:szCs w:val="18"/>
      <w:lang w:eastAsia="en-IN"/>
    </w:rPr>
  </w:style>
  <w:style w:type="paragraph" w:customStyle="1" w:styleId="ngmodule-list1">
    <w:name w:val="ngmodule-list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erial-icons6">
    <w:name w:val="material-icons6"/>
    <w:basedOn w:val="Normal"/>
    <w:rsid w:val="000C1D36"/>
    <w:pPr>
      <w:spacing w:before="210" w:after="0" w:line="240" w:lineRule="auto"/>
    </w:pPr>
    <w:rPr>
      <w:rFonts w:ascii="Material Icons" w:eastAsia="Times New Roman" w:hAnsi="Material Icons" w:cs="Times New Roman"/>
      <w:color w:val="444444"/>
      <w:sz w:val="30"/>
      <w:szCs w:val="30"/>
      <w:lang w:eastAsia="en-IN"/>
    </w:rPr>
  </w:style>
  <w:style w:type="paragraph" w:customStyle="1" w:styleId="material-icons7">
    <w:name w:val="material-icons7"/>
    <w:basedOn w:val="Normal"/>
    <w:rsid w:val="000C1D36"/>
    <w:pPr>
      <w:shd w:val="clear" w:color="auto" w:fill="ECEFF1"/>
      <w:spacing w:before="210" w:after="0" w:line="240" w:lineRule="auto"/>
    </w:pPr>
    <w:rPr>
      <w:rFonts w:ascii="Material Icons" w:eastAsia="Times New Roman" w:hAnsi="Material Icons" w:cs="Times New Roman"/>
      <w:color w:val="444444"/>
      <w:sz w:val="30"/>
      <w:szCs w:val="30"/>
      <w:lang w:eastAsia="en-IN"/>
    </w:rPr>
  </w:style>
  <w:style w:type="paragraph" w:customStyle="1" w:styleId="button2">
    <w:name w:val="button2"/>
    <w:basedOn w:val="Normal"/>
    <w:rsid w:val="000C1D36"/>
    <w:pPr>
      <w:spacing w:after="0" w:line="360" w:lineRule="atLeast"/>
      <w:ind w:left="120" w:right="120"/>
    </w:pPr>
    <w:rPr>
      <w:rFonts w:ascii="Times New Roman" w:eastAsia="Times New Roman" w:hAnsi="Times New Roman" w:cs="Times New Roman"/>
      <w:color w:val="444444"/>
      <w:sz w:val="21"/>
      <w:szCs w:val="21"/>
      <w:lang w:eastAsia="en-IN"/>
    </w:rPr>
  </w:style>
  <w:style w:type="paragraph" w:customStyle="1" w:styleId="button3">
    <w:name w:val="button3"/>
    <w:basedOn w:val="Normal"/>
    <w:rsid w:val="000C1D36"/>
    <w:pPr>
      <w:spacing w:after="0" w:line="360" w:lineRule="atLeast"/>
      <w:ind w:left="120" w:right="120"/>
    </w:pPr>
    <w:rPr>
      <w:rFonts w:ascii="Times New Roman" w:eastAsia="Times New Roman" w:hAnsi="Times New Roman" w:cs="Times New Roman"/>
      <w:color w:val="FAFAFA"/>
      <w:sz w:val="21"/>
      <w:szCs w:val="21"/>
      <w:lang w:eastAsia="en-IN"/>
    </w:rPr>
  </w:style>
  <w:style w:type="paragraph" w:customStyle="1" w:styleId="docs-card1">
    <w:name w:val="docs-card1"/>
    <w:basedOn w:val="Normal"/>
    <w:rsid w:val="000C1D36"/>
    <w:pPr>
      <w:shd w:val="clear" w:color="auto" w:fill="FFFFFF"/>
      <w:spacing w:before="360" w:after="360" w:line="360" w:lineRule="atLeast"/>
      <w:ind w:left="120" w:right="120"/>
    </w:pPr>
    <w:rPr>
      <w:rFonts w:ascii="Times New Roman" w:eastAsia="Times New Roman" w:hAnsi="Times New Roman" w:cs="Times New Roman"/>
      <w:color w:val="444444"/>
      <w:sz w:val="21"/>
      <w:szCs w:val="21"/>
      <w:lang w:eastAsia="en-IN"/>
    </w:rPr>
  </w:style>
  <w:style w:type="paragraph" w:customStyle="1" w:styleId="docs-card2">
    <w:name w:val="docs-card2"/>
    <w:basedOn w:val="Normal"/>
    <w:rsid w:val="000C1D36"/>
    <w:pPr>
      <w:shd w:val="clear" w:color="auto" w:fill="FFFFFF"/>
      <w:spacing w:before="360" w:after="360" w:line="360" w:lineRule="atLeast"/>
      <w:ind w:left="120" w:right="120"/>
    </w:pPr>
    <w:rPr>
      <w:rFonts w:ascii="Times New Roman" w:eastAsia="Times New Roman" w:hAnsi="Times New Roman" w:cs="Times New Roman"/>
      <w:color w:val="444444"/>
      <w:sz w:val="21"/>
      <w:szCs w:val="21"/>
      <w:lang w:eastAsia="en-IN"/>
    </w:rPr>
  </w:style>
  <w:style w:type="paragraph" w:customStyle="1" w:styleId="card-footer1">
    <w:name w:val="card-footer1"/>
    <w:basedOn w:val="Normal"/>
    <w:rsid w:val="000C1D36"/>
    <w:pPr>
      <w:pBdr>
        <w:top w:val="single" w:sz="2" w:space="0" w:color="DBDBDB"/>
      </w:pBdr>
      <w:spacing w:after="0" w:line="480" w:lineRule="atLeast"/>
      <w:jc w:val="right"/>
    </w:pPr>
    <w:rPr>
      <w:rFonts w:ascii="Times New Roman" w:eastAsia="Times New Roman" w:hAnsi="Times New Roman" w:cs="Times New Roman"/>
      <w:color w:val="1976D2"/>
      <w:sz w:val="20"/>
      <w:szCs w:val="20"/>
      <w:lang w:eastAsia="en-IN"/>
    </w:rPr>
  </w:style>
  <w:style w:type="paragraph" w:customStyle="1" w:styleId="card-footer2">
    <w:name w:val="card-footer2"/>
    <w:basedOn w:val="Normal"/>
    <w:rsid w:val="000C1D36"/>
    <w:pPr>
      <w:pBdr>
        <w:top w:val="single" w:sz="2" w:space="0" w:color="DBDBDB"/>
      </w:pBdr>
      <w:spacing w:after="0" w:line="720" w:lineRule="atLeast"/>
      <w:jc w:val="right"/>
    </w:pPr>
    <w:rPr>
      <w:rFonts w:ascii="Times New Roman" w:eastAsia="Times New Roman" w:hAnsi="Times New Roman" w:cs="Times New Roman"/>
      <w:color w:val="6E6E6E"/>
      <w:sz w:val="20"/>
      <w:szCs w:val="20"/>
      <w:lang w:eastAsia="en-IN"/>
    </w:rPr>
  </w:style>
  <w:style w:type="paragraph" w:customStyle="1" w:styleId="copy-button1">
    <w:name w:val="copy-button1"/>
    <w:basedOn w:val="Normal"/>
    <w:rsid w:val="000C1D36"/>
    <w:pPr>
      <w:spacing w:before="210" w:after="0" w:line="360" w:lineRule="atLeast"/>
    </w:pPr>
    <w:rPr>
      <w:rFonts w:ascii="Times New Roman" w:eastAsia="Times New Roman" w:hAnsi="Times New Roman" w:cs="Times New Roman"/>
      <w:color w:val="6E6E6E"/>
      <w:sz w:val="21"/>
      <w:szCs w:val="21"/>
      <w:lang w:eastAsia="en-IN"/>
    </w:rPr>
  </w:style>
  <w:style w:type="paragraph" w:customStyle="1" w:styleId="copy-button2">
    <w:name w:val="copy-button2"/>
    <w:basedOn w:val="Normal"/>
    <w:rsid w:val="000C1D36"/>
    <w:pPr>
      <w:spacing w:before="210" w:after="0" w:line="360" w:lineRule="atLeast"/>
    </w:pPr>
    <w:rPr>
      <w:rFonts w:ascii="Times New Roman" w:eastAsia="Times New Roman" w:hAnsi="Times New Roman" w:cs="Times New Roman"/>
      <w:color w:val="6E6E6E"/>
      <w:sz w:val="21"/>
      <w:szCs w:val="21"/>
      <w:lang w:eastAsia="en-IN"/>
    </w:rPr>
  </w:style>
  <w:style w:type="paragraph" w:customStyle="1" w:styleId="copy-button3">
    <w:name w:val="copy-button3"/>
    <w:basedOn w:val="Normal"/>
    <w:rsid w:val="000C1D36"/>
    <w:pPr>
      <w:spacing w:before="210" w:after="0" w:line="360" w:lineRule="atLeast"/>
    </w:pPr>
    <w:rPr>
      <w:rFonts w:ascii="Times New Roman" w:eastAsia="Times New Roman" w:hAnsi="Times New Roman" w:cs="Times New Roman"/>
      <w:color w:val="DBDBDB"/>
      <w:sz w:val="21"/>
      <w:szCs w:val="21"/>
      <w:lang w:eastAsia="en-IN"/>
    </w:rPr>
  </w:style>
  <w:style w:type="paragraph" w:customStyle="1" w:styleId="copy-button4">
    <w:name w:val="copy-button4"/>
    <w:basedOn w:val="Normal"/>
    <w:rsid w:val="000C1D36"/>
    <w:pPr>
      <w:spacing w:before="210" w:after="0" w:line="360" w:lineRule="atLeast"/>
    </w:pPr>
    <w:rPr>
      <w:rFonts w:ascii="Times New Roman" w:eastAsia="Times New Roman" w:hAnsi="Times New Roman" w:cs="Times New Roman"/>
      <w:color w:val="DBDBDB"/>
      <w:sz w:val="21"/>
      <w:szCs w:val="21"/>
      <w:lang w:eastAsia="en-IN"/>
    </w:rPr>
  </w:style>
  <w:style w:type="paragraph" w:customStyle="1" w:styleId="mat-tab-label1">
    <w:name w:val="mat-tab-label1"/>
    <w:basedOn w:val="Normal"/>
    <w:rsid w:val="000C1D36"/>
    <w:pPr>
      <w:spacing w:before="210" w:after="0" w:line="360" w:lineRule="atLeast"/>
    </w:pPr>
    <w:rPr>
      <w:rFonts w:ascii="Roboto" w:eastAsia="Times New Roman" w:hAnsi="Roboto" w:cs="Times New Roman"/>
      <w:color w:val="444444"/>
      <w:sz w:val="21"/>
      <w:szCs w:val="21"/>
      <w:lang w:eastAsia="en-IN"/>
    </w:rPr>
  </w:style>
  <w:style w:type="paragraph" w:customStyle="1" w:styleId="card-section1">
    <w:name w:val="card-section1"/>
    <w:basedOn w:val="Normal"/>
    <w:rsid w:val="000C1D36"/>
    <w:pPr>
      <w:shd w:val="clear" w:color="auto" w:fill="FFFFFF"/>
      <w:spacing w:before="240" w:after="240" w:line="360" w:lineRule="atLeast"/>
    </w:pPr>
    <w:rPr>
      <w:rFonts w:ascii="Times New Roman" w:eastAsia="Times New Roman" w:hAnsi="Times New Roman" w:cs="Times New Roman"/>
      <w:color w:val="444444"/>
      <w:sz w:val="21"/>
      <w:szCs w:val="21"/>
      <w:lang w:eastAsia="en-IN"/>
    </w:rPr>
  </w:style>
  <w:style w:type="paragraph" w:customStyle="1" w:styleId="feature-header1">
    <w:name w:val="feature-header1"/>
    <w:basedOn w:val="Normal"/>
    <w:rsid w:val="000C1D36"/>
    <w:pPr>
      <w:spacing w:before="210" w:after="0" w:line="360" w:lineRule="atLeast"/>
      <w:jc w:val="center"/>
    </w:pPr>
    <w:rPr>
      <w:rFonts w:ascii="Times New Roman" w:eastAsia="Times New Roman" w:hAnsi="Times New Roman" w:cs="Times New Roman"/>
      <w:color w:val="444444"/>
      <w:sz w:val="21"/>
      <w:szCs w:val="21"/>
      <w:lang w:eastAsia="en-IN"/>
    </w:rPr>
  </w:style>
  <w:style w:type="paragraph" w:customStyle="1" w:styleId="text-headline1">
    <w:name w:val="text-headline1"/>
    <w:basedOn w:val="Normal"/>
    <w:rsid w:val="000C1D36"/>
    <w:pPr>
      <w:spacing w:before="150" w:after="0" w:line="360" w:lineRule="atLeast"/>
      <w:jc w:val="center"/>
    </w:pPr>
    <w:rPr>
      <w:rFonts w:ascii="Times New Roman" w:eastAsia="Times New Roman" w:hAnsi="Times New Roman" w:cs="Times New Roman"/>
      <w:caps/>
      <w:color w:val="1976D2"/>
      <w:sz w:val="30"/>
      <w:szCs w:val="30"/>
      <w:lang w:eastAsia="en-IN"/>
    </w:rPr>
  </w:style>
  <w:style w:type="paragraph" w:customStyle="1" w:styleId="feature-title1">
    <w:name w:val="feature-title1"/>
    <w:basedOn w:val="Normal"/>
    <w:rsid w:val="000C1D36"/>
    <w:pPr>
      <w:spacing w:before="120" w:after="120" w:line="360" w:lineRule="atLeast"/>
    </w:pPr>
    <w:rPr>
      <w:rFonts w:ascii="Times New Roman" w:eastAsia="Times New Roman" w:hAnsi="Times New Roman" w:cs="Times New Roman"/>
      <w:color w:val="444444"/>
      <w:sz w:val="24"/>
      <w:szCs w:val="24"/>
      <w:lang w:eastAsia="en-IN"/>
    </w:rPr>
  </w:style>
  <w:style w:type="paragraph" w:customStyle="1" w:styleId="feature1">
    <w:name w:val="feature1"/>
    <w:basedOn w:val="Normal"/>
    <w:rsid w:val="000C1D36"/>
    <w:pPr>
      <w:spacing w:after="0" w:line="360" w:lineRule="atLeast"/>
      <w:ind w:left="240" w:right="240"/>
    </w:pPr>
    <w:rPr>
      <w:rFonts w:ascii="Times New Roman" w:eastAsia="Times New Roman" w:hAnsi="Times New Roman" w:cs="Times New Roman"/>
      <w:color w:val="444444"/>
      <w:sz w:val="21"/>
      <w:szCs w:val="21"/>
      <w:lang w:eastAsia="en-IN"/>
    </w:rPr>
  </w:style>
  <w:style w:type="paragraph" w:customStyle="1" w:styleId="file1">
    <w:name w:val="file1"/>
    <w:basedOn w:val="Normal"/>
    <w:rsid w:val="000C1D36"/>
    <w:pPr>
      <w:spacing w:before="210" w:after="0" w:line="480" w:lineRule="atLeast"/>
    </w:pPr>
    <w:rPr>
      <w:rFonts w:ascii="Roboto" w:eastAsia="Times New Roman" w:hAnsi="Roboto" w:cs="Times New Roman"/>
      <w:color w:val="444444"/>
      <w:spacing w:val="5"/>
      <w:sz w:val="21"/>
      <w:szCs w:val="21"/>
      <w:lang w:eastAsia="en-IN"/>
    </w:rPr>
  </w:style>
  <w:style w:type="paragraph" w:customStyle="1" w:styleId="children1">
    <w:name w:val="children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header-link1">
    <w:name w:val="header-link1"/>
    <w:basedOn w:val="Normal"/>
    <w:rsid w:val="000C1D36"/>
    <w:pPr>
      <w:spacing w:after="0" w:line="360" w:lineRule="atLeast"/>
      <w:ind w:left="60" w:right="60"/>
      <w:textAlignment w:val="top"/>
    </w:pPr>
    <w:rPr>
      <w:rFonts w:ascii="Times New Roman" w:eastAsia="Times New Roman" w:hAnsi="Times New Roman" w:cs="Times New Roman"/>
      <w:color w:val="6E6E6E"/>
      <w:sz w:val="21"/>
      <w:szCs w:val="21"/>
      <w:lang w:eastAsia="en-IN"/>
    </w:rPr>
  </w:style>
  <w:style w:type="paragraph" w:customStyle="1" w:styleId="header-link2">
    <w:name w:val="header-link2"/>
    <w:basedOn w:val="Normal"/>
    <w:rsid w:val="000C1D36"/>
    <w:pPr>
      <w:spacing w:after="0" w:line="360" w:lineRule="atLeast"/>
      <w:ind w:left="60" w:right="60"/>
      <w:textAlignment w:val="top"/>
    </w:pPr>
    <w:rPr>
      <w:rFonts w:ascii="Times New Roman" w:eastAsia="Times New Roman" w:hAnsi="Times New Roman" w:cs="Times New Roman"/>
      <w:color w:val="6E6E6E"/>
      <w:sz w:val="21"/>
      <w:szCs w:val="21"/>
      <w:lang w:eastAsia="en-IN"/>
    </w:rPr>
  </w:style>
  <w:style w:type="paragraph" w:customStyle="1" w:styleId="header-link3">
    <w:name w:val="header-link3"/>
    <w:basedOn w:val="Normal"/>
    <w:rsid w:val="000C1D36"/>
    <w:pPr>
      <w:spacing w:after="0" w:line="360" w:lineRule="atLeast"/>
      <w:ind w:left="60" w:right="60"/>
      <w:textAlignment w:val="top"/>
    </w:pPr>
    <w:rPr>
      <w:rFonts w:ascii="Times New Roman" w:eastAsia="Times New Roman" w:hAnsi="Times New Roman" w:cs="Times New Roman"/>
      <w:color w:val="6E6E6E"/>
      <w:sz w:val="21"/>
      <w:szCs w:val="21"/>
      <w:lang w:eastAsia="en-IN"/>
    </w:rPr>
  </w:style>
  <w:style w:type="paragraph" w:customStyle="1" w:styleId="header-link4">
    <w:name w:val="header-link4"/>
    <w:basedOn w:val="Normal"/>
    <w:rsid w:val="000C1D36"/>
    <w:pPr>
      <w:spacing w:after="0" w:line="360" w:lineRule="atLeast"/>
      <w:ind w:left="60" w:right="60"/>
      <w:textAlignment w:val="top"/>
    </w:pPr>
    <w:rPr>
      <w:rFonts w:ascii="Times New Roman" w:eastAsia="Times New Roman" w:hAnsi="Times New Roman" w:cs="Times New Roman"/>
      <w:color w:val="6E6E6E"/>
      <w:sz w:val="21"/>
      <w:szCs w:val="21"/>
      <w:lang w:eastAsia="en-IN"/>
    </w:rPr>
  </w:style>
  <w:style w:type="paragraph" w:customStyle="1" w:styleId="header-link5">
    <w:name w:val="header-link5"/>
    <w:basedOn w:val="Normal"/>
    <w:rsid w:val="000C1D36"/>
    <w:pPr>
      <w:spacing w:after="0" w:line="360" w:lineRule="atLeast"/>
      <w:ind w:left="60" w:right="60"/>
      <w:textAlignment w:val="top"/>
    </w:pPr>
    <w:rPr>
      <w:rFonts w:ascii="Times New Roman" w:eastAsia="Times New Roman" w:hAnsi="Times New Roman" w:cs="Times New Roman"/>
      <w:color w:val="6E6E6E"/>
      <w:sz w:val="21"/>
      <w:szCs w:val="21"/>
      <w:lang w:eastAsia="en-IN"/>
    </w:rPr>
  </w:style>
  <w:style w:type="paragraph" w:customStyle="1" w:styleId="header-link6">
    <w:name w:val="header-link6"/>
    <w:basedOn w:val="Normal"/>
    <w:rsid w:val="000C1D36"/>
    <w:pPr>
      <w:spacing w:after="0" w:line="360" w:lineRule="atLeast"/>
      <w:ind w:left="60" w:right="60"/>
      <w:textAlignment w:val="top"/>
    </w:pPr>
    <w:rPr>
      <w:rFonts w:ascii="Times New Roman" w:eastAsia="Times New Roman" w:hAnsi="Times New Roman" w:cs="Times New Roman"/>
      <w:color w:val="6E6E6E"/>
      <w:sz w:val="21"/>
      <w:szCs w:val="21"/>
      <w:lang w:eastAsia="en-IN"/>
    </w:rPr>
  </w:style>
  <w:style w:type="paragraph" w:customStyle="1" w:styleId="lightbox1">
    <w:name w:val="lightbox1"/>
    <w:basedOn w:val="Normal"/>
    <w:rsid w:val="000C1D36"/>
    <w:pPr>
      <w:pBdr>
        <w:top w:val="single" w:sz="6" w:space="24" w:color="DBDBDB"/>
        <w:left w:val="single" w:sz="6" w:space="24" w:color="DBDBDB"/>
        <w:bottom w:val="single" w:sz="6" w:space="24" w:color="DBDBDB"/>
        <w:right w:val="single" w:sz="6" w:space="24" w:color="DBDBDB"/>
      </w:pBdr>
      <w:shd w:val="clear" w:color="auto" w:fill="EBEBEB"/>
      <w:spacing w:before="240" w:after="240" w:line="360" w:lineRule="atLeast"/>
    </w:pPr>
    <w:rPr>
      <w:rFonts w:ascii="Times New Roman" w:eastAsia="Times New Roman" w:hAnsi="Times New Roman" w:cs="Times New Roman"/>
      <w:color w:val="444444"/>
      <w:sz w:val="21"/>
      <w:szCs w:val="21"/>
      <w:lang w:eastAsia="en-IN"/>
    </w:rPr>
  </w:style>
  <w:style w:type="paragraph" w:customStyle="1" w:styleId="sidenav-content1">
    <w:name w:val="sidenav-content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search-results1">
    <w:name w:val="search-results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l-space-left-31">
    <w:name w:val="l-space-left-31"/>
    <w:basedOn w:val="Normal"/>
    <w:rsid w:val="000C1D36"/>
    <w:pPr>
      <w:spacing w:before="210" w:after="0" w:line="360" w:lineRule="atLeast"/>
      <w:ind w:left="360"/>
    </w:pPr>
    <w:rPr>
      <w:rFonts w:ascii="Times New Roman" w:eastAsia="Times New Roman" w:hAnsi="Times New Roman" w:cs="Times New Roman"/>
      <w:color w:val="444444"/>
      <w:sz w:val="21"/>
      <w:szCs w:val="21"/>
      <w:lang w:eastAsia="en-IN"/>
    </w:rPr>
  </w:style>
  <w:style w:type="paragraph" w:customStyle="1" w:styleId="cc-by-anchor1">
    <w:name w:val="cc-by-anchor1"/>
    <w:basedOn w:val="Normal"/>
    <w:rsid w:val="000C1D36"/>
    <w:pPr>
      <w:spacing w:before="210" w:after="0" w:line="360" w:lineRule="atLeast"/>
    </w:pPr>
    <w:rPr>
      <w:rFonts w:ascii="Times New Roman" w:eastAsia="Times New Roman" w:hAnsi="Times New Roman" w:cs="Times New Roman"/>
      <w:color w:val="444444"/>
      <w:sz w:val="21"/>
      <w:szCs w:val="21"/>
      <w:u w:val="single"/>
      <w:lang w:eastAsia="en-IN"/>
    </w:rPr>
  </w:style>
  <w:style w:type="paragraph" w:customStyle="1" w:styleId="presskit-row1">
    <w:name w:val="presskit-row1"/>
    <w:basedOn w:val="Normal"/>
    <w:rsid w:val="000C1D36"/>
    <w:pPr>
      <w:spacing w:before="720" w:after="720" w:line="360" w:lineRule="atLeast"/>
    </w:pPr>
    <w:rPr>
      <w:rFonts w:ascii="Times New Roman" w:eastAsia="Times New Roman" w:hAnsi="Times New Roman" w:cs="Times New Roman"/>
      <w:color w:val="444444"/>
      <w:sz w:val="21"/>
      <w:szCs w:val="21"/>
      <w:lang w:eastAsia="en-IN"/>
    </w:rPr>
  </w:style>
  <w:style w:type="paragraph" w:customStyle="1" w:styleId="transparent-img-bg1">
    <w:name w:val="transparent-img-bg1"/>
    <w:basedOn w:val="Normal"/>
    <w:rsid w:val="000C1D36"/>
    <w:pPr>
      <w:shd w:val="clear" w:color="auto" w:fill="34474F"/>
      <w:spacing w:before="150" w:after="0" w:line="360" w:lineRule="atLeast"/>
    </w:pPr>
    <w:rPr>
      <w:rFonts w:ascii="Times New Roman" w:eastAsia="Times New Roman" w:hAnsi="Times New Roman" w:cs="Times New Roman"/>
      <w:color w:val="444444"/>
      <w:sz w:val="21"/>
      <w:szCs w:val="21"/>
      <w:lang w:eastAsia="en-IN"/>
    </w:rPr>
  </w:style>
  <w:style w:type="paragraph" w:customStyle="1" w:styleId="selected1">
    <w:name w:val="selected1"/>
    <w:basedOn w:val="Normal"/>
    <w:rsid w:val="000C1D36"/>
    <w:pPr>
      <w:shd w:val="clear" w:color="auto" w:fill="CFD8DC"/>
      <w:spacing w:after="0" w:line="480" w:lineRule="atLeast"/>
    </w:pPr>
    <w:rPr>
      <w:rFonts w:ascii="Times New Roman" w:eastAsia="Times New Roman" w:hAnsi="Times New Roman" w:cs="Times New Roman"/>
      <w:color w:val="444444"/>
      <w:sz w:val="21"/>
      <w:szCs w:val="21"/>
      <w:lang w:eastAsia="en-IN"/>
    </w:rPr>
  </w:style>
  <w:style w:type="paragraph" w:customStyle="1" w:styleId="toc-heading1">
    <w:name w:val="toc-heading1"/>
    <w:basedOn w:val="Normal"/>
    <w:rsid w:val="000C1D36"/>
    <w:pPr>
      <w:spacing w:after="240" w:line="360" w:lineRule="atLeast"/>
      <w:ind w:left="120"/>
    </w:pPr>
    <w:rPr>
      <w:rFonts w:ascii="Times New Roman" w:eastAsia="Times New Roman" w:hAnsi="Times New Roman" w:cs="Times New Roman"/>
      <w:color w:val="444444"/>
      <w:sz w:val="24"/>
      <w:szCs w:val="24"/>
      <w:lang w:eastAsia="en-IN"/>
    </w:rPr>
  </w:style>
  <w:style w:type="paragraph" w:customStyle="1" w:styleId="h11">
    <w:name w:val="h11"/>
    <w:basedOn w:val="Normal"/>
    <w:rsid w:val="000C1D36"/>
    <w:pPr>
      <w:spacing w:before="210" w:after="0" w:line="360" w:lineRule="atLeast"/>
    </w:pPr>
    <w:rPr>
      <w:rFonts w:ascii="Times New Roman" w:eastAsia="Times New Roman" w:hAnsi="Times New Roman" w:cs="Times New Roman"/>
      <w:color w:val="444444"/>
      <w:sz w:val="24"/>
      <w:szCs w:val="24"/>
      <w:lang w:eastAsia="en-IN"/>
    </w:rPr>
  </w:style>
  <w:style w:type="paragraph" w:customStyle="1" w:styleId="h31">
    <w:name w:val="h31"/>
    <w:basedOn w:val="Normal"/>
    <w:rsid w:val="000C1D36"/>
    <w:pPr>
      <w:spacing w:before="100" w:beforeAutospacing="1" w:after="100" w:afterAutospacing="1" w:line="240" w:lineRule="atLeast"/>
    </w:pPr>
    <w:rPr>
      <w:rFonts w:ascii="Times New Roman" w:eastAsia="Times New Roman" w:hAnsi="Times New Roman" w:cs="Times New Roman"/>
      <w:color w:val="444444"/>
      <w:sz w:val="18"/>
      <w:szCs w:val="18"/>
      <w:lang w:eastAsia="en-IN"/>
    </w:rPr>
  </w:style>
  <w:style w:type="paragraph" w:customStyle="1" w:styleId="mat-button-wrapper1">
    <w:name w:val="mat-button-wrapper1"/>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button-wrapper2">
    <w:name w:val="mat-button-wrapper2"/>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icon6">
    <w:name w:val="mat-icon6"/>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button-focus-overlay4">
    <w:name w:val="mat-button-focus-overlay4"/>
    <w:basedOn w:val="Normal"/>
    <w:rsid w:val="000C1D36"/>
    <w:pPr>
      <w:shd w:val="clear" w:color="auto" w:fill="FFFFFF"/>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button-focus-overlay5">
    <w:name w:val="mat-button-focus-overlay5"/>
    <w:basedOn w:val="Normal"/>
    <w:rsid w:val="000C1D36"/>
    <w:pPr>
      <w:shd w:val="clear" w:color="auto" w:fill="000000"/>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button-wrapper10">
    <w:name w:val="mat-button-wrapper&gt;*1"/>
    <w:basedOn w:val="Normal"/>
    <w:rsid w:val="000C1D36"/>
    <w:pPr>
      <w:spacing w:before="210" w:after="0" w:line="360" w:lineRule="atLeast"/>
      <w:textAlignment w:val="center"/>
    </w:pPr>
    <w:rPr>
      <w:rFonts w:ascii="Times New Roman" w:eastAsia="Times New Roman" w:hAnsi="Times New Roman" w:cs="Times New Roman"/>
      <w:color w:val="444444"/>
      <w:sz w:val="21"/>
      <w:szCs w:val="21"/>
      <w:lang w:eastAsia="en-IN"/>
    </w:rPr>
  </w:style>
  <w:style w:type="paragraph" w:customStyle="1" w:styleId="mat-button-wrapper20">
    <w:name w:val="mat-button-wrapper&gt;*2"/>
    <w:basedOn w:val="Normal"/>
    <w:rsid w:val="000C1D36"/>
    <w:pPr>
      <w:spacing w:before="210" w:after="0" w:line="360" w:lineRule="atLeast"/>
      <w:textAlignment w:val="center"/>
    </w:pPr>
    <w:rPr>
      <w:rFonts w:ascii="Times New Roman" w:eastAsia="Times New Roman" w:hAnsi="Times New Roman" w:cs="Times New Roman"/>
      <w:color w:val="444444"/>
      <w:sz w:val="21"/>
      <w:szCs w:val="21"/>
      <w:lang w:eastAsia="en-IN"/>
    </w:rPr>
  </w:style>
  <w:style w:type="paragraph" w:customStyle="1" w:styleId="mat-button-wrapper3">
    <w:name w:val="mat-button-wrapper&gt;*3"/>
    <w:basedOn w:val="Normal"/>
    <w:rsid w:val="000C1D36"/>
    <w:pPr>
      <w:spacing w:before="210" w:after="0" w:line="360" w:lineRule="atLeast"/>
      <w:textAlignment w:val="center"/>
    </w:pPr>
    <w:rPr>
      <w:rFonts w:ascii="Times New Roman" w:eastAsia="Times New Roman" w:hAnsi="Times New Roman" w:cs="Times New Roman"/>
      <w:color w:val="444444"/>
      <w:sz w:val="21"/>
      <w:szCs w:val="21"/>
      <w:lang w:eastAsia="en-IN"/>
    </w:rPr>
  </w:style>
  <w:style w:type="paragraph" w:customStyle="1" w:styleId="mat-button-wrapper4">
    <w:name w:val="mat-button-wrapper&gt;*4"/>
    <w:basedOn w:val="Normal"/>
    <w:rsid w:val="000C1D36"/>
    <w:pPr>
      <w:spacing w:before="210" w:after="0" w:line="360" w:lineRule="atLeast"/>
      <w:textAlignment w:val="center"/>
    </w:pPr>
    <w:rPr>
      <w:rFonts w:ascii="Times New Roman" w:eastAsia="Times New Roman" w:hAnsi="Times New Roman" w:cs="Times New Roman"/>
      <w:color w:val="444444"/>
      <w:sz w:val="21"/>
      <w:szCs w:val="21"/>
      <w:lang w:eastAsia="en-IN"/>
    </w:rPr>
  </w:style>
  <w:style w:type="paragraph" w:customStyle="1" w:styleId="mat-button-wrapper5">
    <w:name w:val="mat-button-wrapper&gt;*5"/>
    <w:basedOn w:val="Normal"/>
    <w:rsid w:val="000C1D36"/>
    <w:pPr>
      <w:spacing w:before="210" w:after="0" w:line="360" w:lineRule="atLeast"/>
      <w:textAlignment w:val="center"/>
    </w:pPr>
    <w:rPr>
      <w:rFonts w:ascii="Times New Roman" w:eastAsia="Times New Roman" w:hAnsi="Times New Roman" w:cs="Times New Roman"/>
      <w:color w:val="444444"/>
      <w:sz w:val="21"/>
      <w:szCs w:val="21"/>
      <w:lang w:eastAsia="en-IN"/>
    </w:rPr>
  </w:style>
  <w:style w:type="paragraph" w:customStyle="1" w:styleId="mat-button-wrapper6">
    <w:name w:val="mat-button-wrapper&gt;*6"/>
    <w:basedOn w:val="Normal"/>
    <w:rsid w:val="000C1D36"/>
    <w:pPr>
      <w:spacing w:before="210" w:after="0" w:line="360" w:lineRule="atLeast"/>
      <w:textAlignment w:val="center"/>
    </w:pPr>
    <w:rPr>
      <w:rFonts w:ascii="Times New Roman" w:eastAsia="Times New Roman" w:hAnsi="Times New Roman" w:cs="Times New Roman"/>
      <w:color w:val="444444"/>
      <w:sz w:val="21"/>
      <w:szCs w:val="21"/>
      <w:lang w:eastAsia="en-IN"/>
    </w:rPr>
  </w:style>
  <w:style w:type="paragraph" w:customStyle="1" w:styleId="mat-button-wrapper7">
    <w:name w:val="mat-button-wrapper&gt;*7"/>
    <w:basedOn w:val="Normal"/>
    <w:rsid w:val="000C1D36"/>
    <w:pPr>
      <w:spacing w:before="210" w:after="0" w:line="360" w:lineRule="atLeast"/>
      <w:textAlignment w:val="center"/>
    </w:pPr>
    <w:rPr>
      <w:rFonts w:ascii="Times New Roman" w:eastAsia="Times New Roman" w:hAnsi="Times New Roman" w:cs="Times New Roman"/>
      <w:color w:val="444444"/>
      <w:sz w:val="21"/>
      <w:szCs w:val="21"/>
      <w:lang w:eastAsia="en-IN"/>
    </w:rPr>
  </w:style>
  <w:style w:type="paragraph" w:customStyle="1" w:styleId="mat-progress-bar-background1">
    <w:name w:val="mat-progress-bar-background1"/>
    <w:basedOn w:val="Normal"/>
    <w:rsid w:val="000C1D36"/>
    <w:pPr>
      <w:spacing w:before="210" w:after="0" w:line="360" w:lineRule="atLeast"/>
    </w:pPr>
    <w:rPr>
      <w:rFonts w:ascii="Times New Roman" w:eastAsia="Times New Roman" w:hAnsi="Times New Roman" w:cs="Times New Roman"/>
      <w:vanish/>
      <w:color w:val="444444"/>
      <w:sz w:val="21"/>
      <w:szCs w:val="21"/>
      <w:lang w:eastAsia="en-IN"/>
    </w:rPr>
  </w:style>
  <w:style w:type="paragraph" w:customStyle="1" w:styleId="mat-progress-bar-buffer1">
    <w:name w:val="mat-progress-bar-buffer1"/>
    <w:basedOn w:val="Normal"/>
    <w:rsid w:val="000C1D36"/>
    <w:pPr>
      <w:pBdr>
        <w:top w:val="single" w:sz="36" w:space="0" w:color="auto"/>
      </w:pBdr>
      <w:shd w:val="clear" w:color="auto" w:fill="1E88E5"/>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progress-bar-secondary1">
    <w:name w:val="mat-progress-bar-secondary1"/>
    <w:basedOn w:val="Normal"/>
    <w:rsid w:val="000C1D36"/>
    <w:pPr>
      <w:spacing w:before="210" w:after="0" w:line="360" w:lineRule="atLeast"/>
    </w:pPr>
    <w:rPr>
      <w:rFonts w:ascii="Times New Roman" w:eastAsia="Times New Roman" w:hAnsi="Times New Roman" w:cs="Times New Roman"/>
      <w:vanish/>
      <w:color w:val="444444"/>
      <w:sz w:val="21"/>
      <w:szCs w:val="21"/>
      <w:lang w:eastAsia="en-IN"/>
    </w:rPr>
  </w:style>
  <w:style w:type="paragraph" w:customStyle="1" w:styleId="mat-progress-bar-fill1">
    <w:name w:val="mat-progress-bar-fill1"/>
    <w:basedOn w:val="Normal"/>
    <w:rsid w:val="000C1D36"/>
    <w:pPr>
      <w:pBdr>
        <w:top w:val="single" w:sz="24" w:space="0" w:color="auto"/>
      </w:pBd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progress-bar-secondary2">
    <w:name w:val="mat-progress-bar-secondary2"/>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progress-bar-secondary3">
    <w:name w:val="mat-progress-bar-secondary3"/>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customStyle="1" w:styleId="mat-progress-bar-background2">
    <w:name w:val="mat-progress-bar-background2"/>
    <w:basedOn w:val="Normal"/>
    <w:rsid w:val="000C1D36"/>
    <w:pPr>
      <w:spacing w:before="210" w:after="0" w:line="360" w:lineRule="atLeast"/>
    </w:pPr>
    <w:rPr>
      <w:rFonts w:ascii="Times New Roman" w:eastAsia="Times New Roman" w:hAnsi="Times New Roman" w:cs="Times New Roman"/>
      <w:color w:val="444444"/>
      <w:sz w:val="21"/>
      <w:szCs w:val="21"/>
      <w:lang w:eastAsia="en-IN"/>
    </w:rPr>
  </w:style>
  <w:style w:type="paragraph" w:styleId="HTMLPreformatted">
    <w:name w:val="HTML Preformatted"/>
    <w:basedOn w:val="Normal"/>
    <w:link w:val="HTMLPreformattedChar"/>
    <w:uiPriority w:val="99"/>
    <w:semiHidden/>
    <w:unhideWhenUsed/>
    <w:rsid w:val="000C1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1D36"/>
    <w:rPr>
      <w:rFonts w:ascii="Courier New" w:eastAsia="Times New Roman" w:hAnsi="Courier New" w:cs="Courier New"/>
      <w:sz w:val="20"/>
      <w:szCs w:val="20"/>
      <w:lang w:eastAsia="en-IN"/>
    </w:rPr>
  </w:style>
  <w:style w:type="character" w:customStyle="1" w:styleId="typ">
    <w:name w:val="typ"/>
    <w:basedOn w:val="DefaultParagraphFont"/>
    <w:rsid w:val="000C1D36"/>
  </w:style>
  <w:style w:type="character" w:customStyle="1" w:styleId="pun">
    <w:name w:val="pun"/>
    <w:basedOn w:val="DefaultParagraphFont"/>
    <w:rsid w:val="000C1D36"/>
  </w:style>
  <w:style w:type="character" w:customStyle="1" w:styleId="pln1">
    <w:name w:val="pln1"/>
    <w:basedOn w:val="DefaultParagraphFont"/>
    <w:rsid w:val="000C1D36"/>
    <w:rPr>
      <w:color w:val="000000"/>
    </w:rPr>
  </w:style>
  <w:style w:type="character" w:customStyle="1" w:styleId="kwd">
    <w:name w:val="kwd"/>
    <w:basedOn w:val="DefaultParagraphFont"/>
    <w:rsid w:val="000C1D36"/>
  </w:style>
  <w:style w:type="character" w:customStyle="1" w:styleId="str">
    <w:name w:val="str"/>
    <w:basedOn w:val="DefaultParagraphFont"/>
    <w:rsid w:val="000C1D36"/>
  </w:style>
  <w:style w:type="character" w:customStyle="1" w:styleId="com">
    <w:name w:val="com"/>
    <w:basedOn w:val="DefaultParagraphFont"/>
    <w:rsid w:val="000C1D36"/>
  </w:style>
  <w:style w:type="character" w:customStyle="1" w:styleId="lit">
    <w:name w:val="lit"/>
    <w:basedOn w:val="DefaultParagraphFont"/>
    <w:rsid w:val="000C1D36"/>
  </w:style>
  <w:style w:type="character" w:customStyle="1" w:styleId="tag">
    <w:name w:val="tag"/>
    <w:basedOn w:val="DefaultParagraphFont"/>
    <w:rsid w:val="000C1D36"/>
  </w:style>
  <w:style w:type="character" w:customStyle="1" w:styleId="atn">
    <w:name w:val="atn"/>
    <w:basedOn w:val="DefaultParagraphFont"/>
    <w:rsid w:val="000C1D36"/>
  </w:style>
  <w:style w:type="character" w:customStyle="1" w:styleId="atv">
    <w:name w:val="atv"/>
    <w:basedOn w:val="DefaultParagraphFont"/>
    <w:rsid w:val="000C1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82410">
      <w:bodyDiv w:val="1"/>
      <w:marLeft w:val="0"/>
      <w:marRight w:val="0"/>
      <w:marTop w:val="0"/>
      <w:marBottom w:val="0"/>
      <w:divBdr>
        <w:top w:val="none" w:sz="0" w:space="0" w:color="auto"/>
        <w:left w:val="none" w:sz="0" w:space="0" w:color="auto"/>
        <w:bottom w:val="none" w:sz="0" w:space="0" w:color="auto"/>
        <w:right w:val="none" w:sz="0" w:space="0" w:color="auto"/>
      </w:divBdr>
      <w:divsChild>
        <w:div w:id="1600062283">
          <w:marLeft w:val="0"/>
          <w:marRight w:val="0"/>
          <w:marTop w:val="0"/>
          <w:marBottom w:val="0"/>
          <w:divBdr>
            <w:top w:val="none" w:sz="0" w:space="0" w:color="auto"/>
            <w:left w:val="none" w:sz="0" w:space="0" w:color="auto"/>
            <w:bottom w:val="none" w:sz="0" w:space="0" w:color="auto"/>
            <w:right w:val="none" w:sz="0" w:space="0" w:color="auto"/>
          </w:divBdr>
          <w:divsChild>
            <w:div w:id="486823821">
              <w:marLeft w:val="0"/>
              <w:marRight w:val="0"/>
              <w:marTop w:val="0"/>
              <w:marBottom w:val="0"/>
              <w:divBdr>
                <w:top w:val="none" w:sz="0" w:space="0" w:color="auto"/>
                <w:left w:val="none" w:sz="0" w:space="0" w:color="auto"/>
                <w:bottom w:val="none" w:sz="0" w:space="0" w:color="auto"/>
                <w:right w:val="none" w:sz="0" w:space="0" w:color="auto"/>
              </w:divBdr>
              <w:divsChild>
                <w:div w:id="513808179">
                  <w:marLeft w:val="0"/>
                  <w:marRight w:val="0"/>
                  <w:marTop w:val="360"/>
                  <w:marBottom w:val="360"/>
                  <w:divBdr>
                    <w:top w:val="none" w:sz="0" w:space="0" w:color="auto"/>
                    <w:left w:val="none" w:sz="0" w:space="0" w:color="auto"/>
                    <w:bottom w:val="none" w:sz="0" w:space="0" w:color="auto"/>
                    <w:right w:val="none" w:sz="0" w:space="0" w:color="auto"/>
                  </w:divBdr>
                </w:div>
                <w:div w:id="1918203508">
                  <w:marLeft w:val="0"/>
                  <w:marRight w:val="0"/>
                  <w:marTop w:val="0"/>
                  <w:marBottom w:val="0"/>
                  <w:divBdr>
                    <w:top w:val="none" w:sz="0" w:space="0" w:color="auto"/>
                    <w:left w:val="none" w:sz="0" w:space="0" w:color="auto"/>
                    <w:bottom w:val="none" w:sz="0" w:space="0" w:color="auto"/>
                    <w:right w:val="none" w:sz="0" w:space="0" w:color="auto"/>
                  </w:divBdr>
                </w:div>
                <w:div w:id="2030258110">
                  <w:marLeft w:val="0"/>
                  <w:marRight w:val="0"/>
                  <w:marTop w:val="0"/>
                  <w:marBottom w:val="0"/>
                  <w:divBdr>
                    <w:top w:val="none" w:sz="0" w:space="0" w:color="auto"/>
                    <w:left w:val="none" w:sz="0" w:space="0" w:color="auto"/>
                    <w:bottom w:val="none" w:sz="0" w:space="0" w:color="auto"/>
                    <w:right w:val="none" w:sz="0" w:space="0" w:color="auto"/>
                  </w:divBdr>
                </w:div>
                <w:div w:id="1613391931">
                  <w:marLeft w:val="0"/>
                  <w:marRight w:val="0"/>
                  <w:marTop w:val="0"/>
                  <w:marBottom w:val="0"/>
                  <w:divBdr>
                    <w:top w:val="none" w:sz="0" w:space="0" w:color="auto"/>
                    <w:left w:val="none" w:sz="0" w:space="0" w:color="auto"/>
                    <w:bottom w:val="none" w:sz="0" w:space="0" w:color="auto"/>
                    <w:right w:val="none" w:sz="0" w:space="0" w:color="auto"/>
                  </w:divBdr>
                </w:div>
                <w:div w:id="1163932554">
                  <w:marLeft w:val="0"/>
                  <w:marRight w:val="0"/>
                  <w:marTop w:val="0"/>
                  <w:marBottom w:val="0"/>
                  <w:divBdr>
                    <w:top w:val="none" w:sz="0" w:space="0" w:color="auto"/>
                    <w:left w:val="none" w:sz="0" w:space="0" w:color="auto"/>
                    <w:bottom w:val="none" w:sz="0" w:space="0" w:color="auto"/>
                    <w:right w:val="none" w:sz="0" w:space="0" w:color="auto"/>
                  </w:divBdr>
                </w:div>
                <w:div w:id="1596595085">
                  <w:marLeft w:val="0"/>
                  <w:marRight w:val="0"/>
                  <w:marTop w:val="360"/>
                  <w:marBottom w:val="360"/>
                  <w:divBdr>
                    <w:top w:val="none" w:sz="0" w:space="0" w:color="auto"/>
                    <w:left w:val="none" w:sz="0" w:space="0" w:color="auto"/>
                    <w:bottom w:val="none" w:sz="0" w:space="0" w:color="auto"/>
                    <w:right w:val="none" w:sz="0" w:space="0" w:color="auto"/>
                  </w:divBdr>
                </w:div>
                <w:div w:id="1957103870">
                  <w:marLeft w:val="0"/>
                  <w:marRight w:val="0"/>
                  <w:marTop w:val="360"/>
                  <w:marBottom w:val="360"/>
                  <w:divBdr>
                    <w:top w:val="none" w:sz="0" w:space="0" w:color="auto"/>
                    <w:left w:val="none" w:sz="0" w:space="0" w:color="auto"/>
                    <w:bottom w:val="none" w:sz="0" w:space="0" w:color="auto"/>
                    <w:right w:val="none" w:sz="0" w:space="0" w:color="auto"/>
                  </w:divBdr>
                </w:div>
                <w:div w:id="570896057">
                  <w:marLeft w:val="0"/>
                  <w:marRight w:val="0"/>
                  <w:marTop w:val="0"/>
                  <w:marBottom w:val="0"/>
                  <w:divBdr>
                    <w:top w:val="none" w:sz="0" w:space="0" w:color="auto"/>
                    <w:left w:val="none" w:sz="0" w:space="0" w:color="auto"/>
                    <w:bottom w:val="none" w:sz="0" w:space="0" w:color="auto"/>
                    <w:right w:val="none" w:sz="0" w:space="0" w:color="auto"/>
                  </w:divBdr>
                </w:div>
                <w:div w:id="195234851">
                  <w:marLeft w:val="0"/>
                  <w:marRight w:val="0"/>
                  <w:marTop w:val="0"/>
                  <w:marBottom w:val="0"/>
                  <w:divBdr>
                    <w:top w:val="none" w:sz="0" w:space="0" w:color="auto"/>
                    <w:left w:val="none" w:sz="0" w:space="0" w:color="auto"/>
                    <w:bottom w:val="none" w:sz="0" w:space="0" w:color="auto"/>
                    <w:right w:val="none" w:sz="0" w:space="0" w:color="auto"/>
                  </w:divBdr>
                </w:div>
                <w:div w:id="736242432">
                  <w:marLeft w:val="0"/>
                  <w:marRight w:val="0"/>
                  <w:marTop w:val="0"/>
                  <w:marBottom w:val="0"/>
                  <w:divBdr>
                    <w:top w:val="none" w:sz="0" w:space="0" w:color="auto"/>
                    <w:left w:val="none" w:sz="0" w:space="0" w:color="auto"/>
                    <w:bottom w:val="none" w:sz="0" w:space="0" w:color="auto"/>
                    <w:right w:val="none" w:sz="0" w:space="0" w:color="auto"/>
                  </w:divBdr>
                </w:div>
                <w:div w:id="914709231">
                  <w:marLeft w:val="0"/>
                  <w:marRight w:val="0"/>
                  <w:marTop w:val="0"/>
                  <w:marBottom w:val="0"/>
                  <w:divBdr>
                    <w:top w:val="none" w:sz="0" w:space="0" w:color="auto"/>
                    <w:left w:val="none" w:sz="0" w:space="0" w:color="auto"/>
                    <w:bottom w:val="none" w:sz="0" w:space="0" w:color="auto"/>
                    <w:right w:val="none" w:sz="0" w:space="0" w:color="auto"/>
                  </w:divBdr>
                </w:div>
                <w:div w:id="1082797587">
                  <w:marLeft w:val="0"/>
                  <w:marRight w:val="0"/>
                  <w:marTop w:val="0"/>
                  <w:marBottom w:val="0"/>
                  <w:divBdr>
                    <w:top w:val="none" w:sz="0" w:space="0" w:color="auto"/>
                    <w:left w:val="none" w:sz="0" w:space="0" w:color="auto"/>
                    <w:bottom w:val="none" w:sz="0" w:space="0" w:color="auto"/>
                    <w:right w:val="none" w:sz="0" w:space="0" w:color="auto"/>
                  </w:divBdr>
                </w:div>
                <w:div w:id="605308023">
                  <w:marLeft w:val="0"/>
                  <w:marRight w:val="0"/>
                  <w:marTop w:val="0"/>
                  <w:marBottom w:val="0"/>
                  <w:divBdr>
                    <w:top w:val="none" w:sz="0" w:space="0" w:color="auto"/>
                    <w:left w:val="none" w:sz="0" w:space="0" w:color="auto"/>
                    <w:bottom w:val="none" w:sz="0" w:space="0" w:color="auto"/>
                    <w:right w:val="none" w:sz="0" w:space="0" w:color="auto"/>
                  </w:divBdr>
                </w:div>
                <w:div w:id="697702035">
                  <w:marLeft w:val="0"/>
                  <w:marRight w:val="0"/>
                  <w:marTop w:val="0"/>
                  <w:marBottom w:val="0"/>
                  <w:divBdr>
                    <w:top w:val="none" w:sz="0" w:space="0" w:color="auto"/>
                    <w:left w:val="none" w:sz="0" w:space="0" w:color="auto"/>
                    <w:bottom w:val="none" w:sz="0" w:space="0" w:color="auto"/>
                    <w:right w:val="none" w:sz="0" w:space="0" w:color="auto"/>
                  </w:divBdr>
                </w:div>
                <w:div w:id="431899358">
                  <w:marLeft w:val="0"/>
                  <w:marRight w:val="0"/>
                  <w:marTop w:val="0"/>
                  <w:marBottom w:val="0"/>
                  <w:divBdr>
                    <w:top w:val="none" w:sz="0" w:space="0" w:color="auto"/>
                    <w:left w:val="none" w:sz="0" w:space="0" w:color="auto"/>
                    <w:bottom w:val="none" w:sz="0" w:space="0" w:color="auto"/>
                    <w:right w:val="none" w:sz="0" w:space="0" w:color="auto"/>
                  </w:divBdr>
                </w:div>
                <w:div w:id="1400176673">
                  <w:marLeft w:val="0"/>
                  <w:marRight w:val="0"/>
                  <w:marTop w:val="0"/>
                  <w:marBottom w:val="0"/>
                  <w:divBdr>
                    <w:top w:val="none" w:sz="0" w:space="0" w:color="auto"/>
                    <w:left w:val="none" w:sz="0" w:space="0" w:color="auto"/>
                    <w:bottom w:val="none" w:sz="0" w:space="0" w:color="auto"/>
                    <w:right w:val="none" w:sz="0" w:space="0" w:color="auto"/>
                  </w:divBdr>
                </w:div>
                <w:div w:id="18630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ngular.io/guide/deprecations" TargetMode="External"/><Relationship Id="rId21" Type="http://schemas.openxmlformats.org/officeDocument/2006/relationships/hyperlink" Target="https://angular.io/guide/deprecations" TargetMode="External"/><Relationship Id="rId42" Type="http://schemas.openxmlformats.org/officeDocument/2006/relationships/hyperlink" Target="https://angular.io/api/core/Injector" TargetMode="External"/><Relationship Id="rId63" Type="http://schemas.openxmlformats.org/officeDocument/2006/relationships/hyperlink" Target="https://angular.io/guide/deprecations" TargetMode="External"/><Relationship Id="rId84" Type="http://schemas.openxmlformats.org/officeDocument/2006/relationships/hyperlink" Target="https://angular.io/guide/upgrade" TargetMode="External"/><Relationship Id="rId138" Type="http://schemas.openxmlformats.org/officeDocument/2006/relationships/hyperlink" Target="https://angular.io/api/core/TemplateRef" TargetMode="External"/><Relationship Id="rId159" Type="http://schemas.openxmlformats.org/officeDocument/2006/relationships/hyperlink" Target="https://angular.io/api/core/Directive" TargetMode="External"/><Relationship Id="rId170" Type="http://schemas.openxmlformats.org/officeDocument/2006/relationships/hyperlink" Target="https://angular.io/api/core/NgModule" TargetMode="External"/><Relationship Id="rId191" Type="http://schemas.openxmlformats.org/officeDocument/2006/relationships/hyperlink" Target="https://angular.io/api/router/Router" TargetMode="External"/><Relationship Id="rId205" Type="http://schemas.openxmlformats.org/officeDocument/2006/relationships/hyperlink" Target="https://angular.io/guide/deprecations" TargetMode="External"/><Relationship Id="rId226" Type="http://schemas.openxmlformats.org/officeDocument/2006/relationships/hyperlink" Target="https://angular.io/guide/service-worker-config" TargetMode="External"/><Relationship Id="rId247" Type="http://schemas.openxmlformats.org/officeDocument/2006/relationships/hyperlink" Target="https://angular.io/api/common/http/JsonpClientBackend" TargetMode="External"/><Relationship Id="rId107" Type="http://schemas.openxmlformats.org/officeDocument/2006/relationships/hyperlink" Target="https://angular.io/api/router/Route" TargetMode="External"/><Relationship Id="rId268" Type="http://schemas.openxmlformats.org/officeDocument/2006/relationships/hyperlink" Target="https://angular.io/api/common/http/testing/HttpTestingController" TargetMode="External"/><Relationship Id="rId11" Type="http://schemas.openxmlformats.org/officeDocument/2006/relationships/hyperlink" Target="https://angular.io/guide/deprecations" TargetMode="External"/><Relationship Id="rId32" Type="http://schemas.openxmlformats.org/officeDocument/2006/relationships/hyperlink" Target="https://angular.io/api?status=deprecated" TargetMode="External"/><Relationship Id="rId53" Type="http://schemas.openxmlformats.org/officeDocument/2006/relationships/hyperlink" Target="https://angular.io/guide/deprecations" TargetMode="External"/><Relationship Id="rId74" Type="http://schemas.openxmlformats.org/officeDocument/2006/relationships/hyperlink" Target="https://angular.io/guide/deprecations" TargetMode="External"/><Relationship Id="rId128" Type="http://schemas.openxmlformats.org/officeDocument/2006/relationships/hyperlink" Target="https://angular.io/api/core/Input" TargetMode="External"/><Relationship Id="rId149" Type="http://schemas.openxmlformats.org/officeDocument/2006/relationships/hyperlink" Target="https://angular.io/api/core/Input" TargetMode="External"/><Relationship Id="rId5" Type="http://schemas.openxmlformats.org/officeDocument/2006/relationships/hyperlink" Target="https://angular.io/guide/deprecations" TargetMode="External"/><Relationship Id="rId95" Type="http://schemas.openxmlformats.org/officeDocument/2006/relationships/hyperlink" Target="https://angular.io/api/forms/NgModel" TargetMode="External"/><Relationship Id="rId160" Type="http://schemas.openxmlformats.org/officeDocument/2006/relationships/hyperlink" Target="https://angular.io/api/forms/NgModel" TargetMode="External"/><Relationship Id="rId181" Type="http://schemas.openxmlformats.org/officeDocument/2006/relationships/hyperlink" Target="https://angular.io/api/core/NgModule" TargetMode="External"/><Relationship Id="rId216" Type="http://schemas.openxmlformats.org/officeDocument/2006/relationships/hyperlink" Target="https://v8.angular.io/api/core/wtfEndTimeRange" TargetMode="External"/><Relationship Id="rId237" Type="http://schemas.openxmlformats.org/officeDocument/2006/relationships/hyperlink" Target="https://angular.io/api/common/http" TargetMode="External"/><Relationship Id="rId258" Type="http://schemas.openxmlformats.org/officeDocument/2006/relationships/hyperlink" Target="https://angular.io/api/common/http/HttpClient" TargetMode="External"/><Relationship Id="rId22" Type="http://schemas.openxmlformats.org/officeDocument/2006/relationships/hyperlink" Target="https://angular.io/guide/deprecations" TargetMode="External"/><Relationship Id="rId43" Type="http://schemas.openxmlformats.org/officeDocument/2006/relationships/hyperlink" Target="https://angular.io/guide/deprecations" TargetMode="External"/><Relationship Id="rId64" Type="http://schemas.openxmlformats.org/officeDocument/2006/relationships/hyperlink" Target="https://angular.io/api/forms/FormControlDirective" TargetMode="External"/><Relationship Id="rId118" Type="http://schemas.openxmlformats.org/officeDocument/2006/relationships/hyperlink" Target="https://angular.io/api/router/ActivatedRoute" TargetMode="External"/><Relationship Id="rId139" Type="http://schemas.openxmlformats.org/officeDocument/2006/relationships/hyperlink" Target="https://angular.io/api/core/Input" TargetMode="External"/><Relationship Id="rId85" Type="http://schemas.openxmlformats.org/officeDocument/2006/relationships/hyperlink" Target="https://angular.io/guide/deprecations" TargetMode="External"/><Relationship Id="rId150" Type="http://schemas.openxmlformats.org/officeDocument/2006/relationships/hyperlink" Target="https://angular.io/api/core/Directive" TargetMode="External"/><Relationship Id="rId171" Type="http://schemas.openxmlformats.org/officeDocument/2006/relationships/hyperlink" Target="https://angular.io/api/core/ANALYZE_FOR_ENTRY_COMPONENTS" TargetMode="External"/><Relationship Id="rId192" Type="http://schemas.openxmlformats.org/officeDocument/2006/relationships/hyperlink" Target="https://angular.io/api/core/NgModule" TargetMode="External"/><Relationship Id="rId206" Type="http://schemas.openxmlformats.org/officeDocument/2006/relationships/hyperlink" Target="https://v8.angular.io/api/core/Renderer" TargetMode="External"/><Relationship Id="rId227" Type="http://schemas.openxmlformats.org/officeDocument/2006/relationships/hyperlink" Target="https://v8.angular.io/guide/deprecations" TargetMode="External"/><Relationship Id="rId248" Type="http://schemas.openxmlformats.org/officeDocument/2006/relationships/hyperlink" Target="https://angular.io/api/common/http/JsonpClientBackend" TargetMode="External"/><Relationship Id="rId269" Type="http://schemas.openxmlformats.org/officeDocument/2006/relationships/hyperlink" Target="https://angular.io/api/common/http/testing/HttpTestingController" TargetMode="External"/><Relationship Id="rId12" Type="http://schemas.openxmlformats.org/officeDocument/2006/relationships/hyperlink" Target="https://angular.io/guide/deprecations" TargetMode="External"/><Relationship Id="rId33" Type="http://schemas.openxmlformats.org/officeDocument/2006/relationships/hyperlink" Target="https://angular.io/guide/deprecations" TargetMode="External"/><Relationship Id="rId108" Type="http://schemas.openxmlformats.org/officeDocument/2006/relationships/hyperlink" Target="https://angular.io/api/router/Route" TargetMode="External"/><Relationship Id="rId129" Type="http://schemas.openxmlformats.org/officeDocument/2006/relationships/hyperlink" Target="https://angular.io/api/core/ContentChild" TargetMode="External"/><Relationship Id="rId54" Type="http://schemas.openxmlformats.org/officeDocument/2006/relationships/hyperlink" Target="https://angular.io/api/core/ModuleWithProviders" TargetMode="External"/><Relationship Id="rId75" Type="http://schemas.openxmlformats.org/officeDocument/2006/relationships/hyperlink" Target="https://angular.io/api/upgrade" TargetMode="External"/><Relationship Id="rId96" Type="http://schemas.openxmlformats.org/officeDocument/2006/relationships/hyperlink" Target="https://angular.io/api/forms/FormControlDirective" TargetMode="External"/><Relationship Id="rId140" Type="http://schemas.openxmlformats.org/officeDocument/2006/relationships/hyperlink" Target="https://angular.io/api/core/TemplateRef" TargetMode="External"/><Relationship Id="rId161" Type="http://schemas.openxmlformats.org/officeDocument/2006/relationships/hyperlink" Target="https://angular.io/guide/migration-undecorated-classes" TargetMode="External"/><Relationship Id="rId182" Type="http://schemas.openxmlformats.org/officeDocument/2006/relationships/hyperlink" Target="https://angular.io/api/upgrade/static" TargetMode="External"/><Relationship Id="rId217" Type="http://schemas.openxmlformats.org/officeDocument/2006/relationships/hyperlink" Target="https://v8.angular.io/api/core/wtfLeave" TargetMode="External"/><Relationship Id="rId6" Type="http://schemas.openxmlformats.org/officeDocument/2006/relationships/hyperlink" Target="https://angular.io/api/common/CurrencyPipe" TargetMode="External"/><Relationship Id="rId238" Type="http://schemas.openxmlformats.org/officeDocument/2006/relationships/hyperlink" Target="https://angular.io/api/common/http/HttpRequest" TargetMode="External"/><Relationship Id="rId259" Type="http://schemas.openxmlformats.org/officeDocument/2006/relationships/hyperlink" Target="https://angular.io/api/common/http/HttpResponse" TargetMode="External"/><Relationship Id="rId23" Type="http://schemas.openxmlformats.org/officeDocument/2006/relationships/hyperlink" Target="https://angular.io/guide/deprecations" TargetMode="External"/><Relationship Id="rId119" Type="http://schemas.openxmlformats.org/officeDocument/2006/relationships/hyperlink" Target="https://angular.io/api/router/ActivatedRoute" TargetMode="External"/><Relationship Id="rId270" Type="http://schemas.openxmlformats.org/officeDocument/2006/relationships/fontTable" Target="fontTable.xml"/><Relationship Id="rId44" Type="http://schemas.openxmlformats.org/officeDocument/2006/relationships/hyperlink" Target="https://angular.io/api/core/ReflectiveKey" TargetMode="External"/><Relationship Id="rId60" Type="http://schemas.openxmlformats.org/officeDocument/2006/relationships/hyperlink" Target="https://angular.io/api/core/testing/TestBed" TargetMode="External"/><Relationship Id="rId65" Type="http://schemas.openxmlformats.org/officeDocument/2006/relationships/hyperlink" Target="https://angular.io/guide/deprecations" TargetMode="External"/><Relationship Id="rId81" Type="http://schemas.openxmlformats.org/officeDocument/2006/relationships/hyperlink" Target="https://angular.io/guide/upgrade" TargetMode="External"/><Relationship Id="rId86" Type="http://schemas.openxmlformats.org/officeDocument/2006/relationships/hyperlink" Target="https://angular.io/guide/deprecations" TargetMode="External"/><Relationship Id="rId130" Type="http://schemas.openxmlformats.org/officeDocument/2006/relationships/hyperlink" Target="https://angular.io/api/core/TemplateRef" TargetMode="External"/><Relationship Id="rId135" Type="http://schemas.openxmlformats.org/officeDocument/2006/relationships/hyperlink" Target="https://angular.io/api/core/TemplateRef" TargetMode="External"/><Relationship Id="rId151" Type="http://schemas.openxmlformats.org/officeDocument/2006/relationships/hyperlink" Target="https://angular.io/api/core/Input" TargetMode="External"/><Relationship Id="rId156" Type="http://schemas.openxmlformats.org/officeDocument/2006/relationships/hyperlink" Target="https://angular.io/api/core/Directive" TargetMode="External"/><Relationship Id="rId177" Type="http://schemas.openxmlformats.org/officeDocument/2006/relationships/hyperlink" Target="https://angular.io/api/core/ModuleWithProviders" TargetMode="External"/><Relationship Id="rId198" Type="http://schemas.openxmlformats.org/officeDocument/2006/relationships/hyperlink" Target="https://angular.io/api/upgrade/static" TargetMode="External"/><Relationship Id="rId172" Type="http://schemas.openxmlformats.org/officeDocument/2006/relationships/hyperlink" Target="https://angular.io/api/core/ModuleWithProviders" TargetMode="External"/><Relationship Id="rId193" Type="http://schemas.openxmlformats.org/officeDocument/2006/relationships/hyperlink" Target="https://angular.io/api/upgrade/static" TargetMode="External"/><Relationship Id="rId202" Type="http://schemas.openxmlformats.org/officeDocument/2006/relationships/hyperlink" Target="https://angular.io/api/router/Router" TargetMode="External"/><Relationship Id="rId207" Type="http://schemas.openxmlformats.org/officeDocument/2006/relationships/hyperlink" Target="https://angular.io/api/core/Renderer2" TargetMode="External"/><Relationship Id="rId223" Type="http://schemas.openxmlformats.org/officeDocument/2006/relationships/hyperlink" Target="https://v8.angular.io/api/forms/NgFormSelectorWarning" TargetMode="External"/><Relationship Id="rId228" Type="http://schemas.openxmlformats.org/officeDocument/2006/relationships/hyperlink" Target="https://angular.io/guide/deprecations" TargetMode="External"/><Relationship Id="rId244" Type="http://schemas.openxmlformats.org/officeDocument/2006/relationships/hyperlink" Target="https://angular.io/api/common/http/HttpClient" TargetMode="External"/><Relationship Id="rId249" Type="http://schemas.openxmlformats.org/officeDocument/2006/relationships/hyperlink" Target="https://angular.io/api/common/http/HttpClientJsonpModule" TargetMode="External"/><Relationship Id="rId13" Type="http://schemas.openxmlformats.org/officeDocument/2006/relationships/hyperlink" Target="https://angular.io/guide/deprecations" TargetMode="External"/><Relationship Id="rId18" Type="http://schemas.openxmlformats.org/officeDocument/2006/relationships/hyperlink" Target="https://angular.io/guide/deprecations" TargetMode="External"/><Relationship Id="rId39" Type="http://schemas.openxmlformats.org/officeDocument/2006/relationships/hyperlink" Target="https://angular.io/api/core/IterableChangeRecord" TargetMode="External"/><Relationship Id="rId109" Type="http://schemas.openxmlformats.org/officeDocument/2006/relationships/hyperlink" Target="https://angular.io/api/router/Routes" TargetMode="External"/><Relationship Id="rId260" Type="http://schemas.openxmlformats.org/officeDocument/2006/relationships/hyperlink" Target="https://angular.io/api/common/http/HttpResponse" TargetMode="External"/><Relationship Id="rId265" Type="http://schemas.openxmlformats.org/officeDocument/2006/relationships/hyperlink" Target="https://angular.io/api/common/http/HttpClientXsrfModule" TargetMode="External"/><Relationship Id="rId34" Type="http://schemas.openxmlformats.org/officeDocument/2006/relationships/hyperlink" Target="https://angular.io/api/common/CurrencyPipe" TargetMode="External"/><Relationship Id="rId50" Type="http://schemas.openxmlformats.org/officeDocument/2006/relationships/hyperlink" Target="https://angular.io/api/core/NgModule" TargetMode="External"/><Relationship Id="rId55" Type="http://schemas.openxmlformats.org/officeDocument/2006/relationships/hyperlink" Target="https://angular.io/api/core/ModuleWithProviders" TargetMode="External"/><Relationship Id="rId76" Type="http://schemas.openxmlformats.org/officeDocument/2006/relationships/hyperlink" Target="https://angular.io/api/upgrade/static" TargetMode="External"/><Relationship Id="rId97" Type="http://schemas.openxmlformats.org/officeDocument/2006/relationships/hyperlink" Target="https://angular.io/api/forms/FormControlName" TargetMode="External"/><Relationship Id="rId104" Type="http://schemas.openxmlformats.org/officeDocument/2006/relationships/hyperlink" Target="https://angular.io/api/router/Route" TargetMode="External"/><Relationship Id="rId120" Type="http://schemas.openxmlformats.org/officeDocument/2006/relationships/hyperlink" Target="https://angular.io/guide/router" TargetMode="External"/><Relationship Id="rId125" Type="http://schemas.openxmlformats.org/officeDocument/2006/relationships/hyperlink" Target="https://angular.io/guide/static-query-migration" TargetMode="External"/><Relationship Id="rId141" Type="http://schemas.openxmlformats.org/officeDocument/2006/relationships/hyperlink" Target="https://angular.io/api/core/TemplateRef" TargetMode="External"/><Relationship Id="rId146" Type="http://schemas.openxmlformats.org/officeDocument/2006/relationships/hyperlink" Target="https://angular.io/api/core/Input" TargetMode="External"/><Relationship Id="rId167" Type="http://schemas.openxmlformats.org/officeDocument/2006/relationships/hyperlink" Target="https://angular.io/guide/web-worker" TargetMode="External"/><Relationship Id="rId188" Type="http://schemas.openxmlformats.org/officeDocument/2006/relationships/hyperlink" Target="https://angular.io/api/router/Router" TargetMode="External"/><Relationship Id="rId7" Type="http://schemas.openxmlformats.org/officeDocument/2006/relationships/hyperlink" Target="https://angular.io/guide/deprecations" TargetMode="External"/><Relationship Id="rId71" Type="http://schemas.openxmlformats.org/officeDocument/2006/relationships/hyperlink" Target="https://angular.io/guide/deprecations" TargetMode="External"/><Relationship Id="rId92" Type="http://schemas.openxmlformats.org/officeDocument/2006/relationships/hyperlink" Target="https://angular.io/guide/deprecations" TargetMode="External"/><Relationship Id="rId162" Type="http://schemas.openxmlformats.org/officeDocument/2006/relationships/hyperlink" Target="https://angular.io/guide/deprecations" TargetMode="External"/><Relationship Id="rId183" Type="http://schemas.openxmlformats.org/officeDocument/2006/relationships/hyperlink" Target="https://angular.io/api/router/Router" TargetMode="External"/><Relationship Id="rId213" Type="http://schemas.openxmlformats.org/officeDocument/2006/relationships/hyperlink" Target="https://v8.angular.io/api/core/WtfScopeFn" TargetMode="External"/><Relationship Id="rId218" Type="http://schemas.openxmlformats.org/officeDocument/2006/relationships/hyperlink" Target="https://angular.io/api/common/CommonModule" TargetMode="External"/><Relationship Id="rId234" Type="http://schemas.openxmlformats.org/officeDocument/2006/relationships/hyperlink" Target="https://angular.io/api/common/http" TargetMode="External"/><Relationship Id="rId239" Type="http://schemas.openxmlformats.org/officeDocument/2006/relationships/hyperlink" Target="https://angular.io/api/common/http/HttpResponse" TargetMode="External"/><Relationship Id="rId2" Type="http://schemas.openxmlformats.org/officeDocument/2006/relationships/styles" Target="styles.xml"/><Relationship Id="rId29" Type="http://schemas.openxmlformats.org/officeDocument/2006/relationships/hyperlink" Target="https://angular.io/guide/deprecations" TargetMode="External"/><Relationship Id="rId250" Type="http://schemas.openxmlformats.org/officeDocument/2006/relationships/hyperlink" Target="https://angular.io/api/common/http/HttpUrlEncodingCodec" TargetMode="External"/><Relationship Id="rId255" Type="http://schemas.openxmlformats.org/officeDocument/2006/relationships/hyperlink" Target="https://angular.io/api/common/http/HttpRequest" TargetMode="External"/><Relationship Id="rId271" Type="http://schemas.openxmlformats.org/officeDocument/2006/relationships/theme" Target="theme/theme1.xml"/><Relationship Id="rId24" Type="http://schemas.openxmlformats.org/officeDocument/2006/relationships/hyperlink" Target="https://angular.io/api/core/NgModule" TargetMode="External"/><Relationship Id="rId40" Type="http://schemas.openxmlformats.org/officeDocument/2006/relationships/hyperlink" Target="https://angular.io/api/core/DefaultIterableDiffer" TargetMode="External"/><Relationship Id="rId45" Type="http://schemas.openxmlformats.org/officeDocument/2006/relationships/hyperlink" Target="https://angular.io/api/core/ViewEncapsulation" TargetMode="External"/><Relationship Id="rId66" Type="http://schemas.openxmlformats.org/officeDocument/2006/relationships/hyperlink" Target="https://angular.io/api/router/NavigationExtras" TargetMode="External"/><Relationship Id="rId87" Type="http://schemas.openxmlformats.org/officeDocument/2006/relationships/hyperlink" Target="https://angular.io/guide/deprecations" TargetMode="External"/><Relationship Id="rId110" Type="http://schemas.openxmlformats.org/officeDocument/2006/relationships/hyperlink" Target="https://angular.io/api/router/Route" TargetMode="External"/><Relationship Id="rId115" Type="http://schemas.openxmlformats.org/officeDocument/2006/relationships/hyperlink" Target="https://angular.io/api/core/NgModule" TargetMode="External"/><Relationship Id="rId131" Type="http://schemas.openxmlformats.org/officeDocument/2006/relationships/hyperlink" Target="https://angular.io/api/core/TemplateRef" TargetMode="External"/><Relationship Id="rId136" Type="http://schemas.openxmlformats.org/officeDocument/2006/relationships/hyperlink" Target="https://angular.io/api/core/ContentChild" TargetMode="External"/><Relationship Id="rId157" Type="http://schemas.openxmlformats.org/officeDocument/2006/relationships/hyperlink" Target="https://angular.io/api/core/Directive" TargetMode="External"/><Relationship Id="rId178" Type="http://schemas.openxmlformats.org/officeDocument/2006/relationships/hyperlink" Target="https://angular.io/api/core/NgModule" TargetMode="External"/><Relationship Id="rId61" Type="http://schemas.openxmlformats.org/officeDocument/2006/relationships/hyperlink" Target="https://angular.io/api/core/testing/TestBed" TargetMode="External"/><Relationship Id="rId82" Type="http://schemas.openxmlformats.org/officeDocument/2006/relationships/hyperlink" Target="https://angular.io/api/upgrade/static/setAngularLib" TargetMode="External"/><Relationship Id="rId152" Type="http://schemas.openxmlformats.org/officeDocument/2006/relationships/hyperlink" Target="https://angular.io/api/core/Directive" TargetMode="External"/><Relationship Id="rId173" Type="http://schemas.openxmlformats.org/officeDocument/2006/relationships/hyperlink" Target="https://angular.io/guide/deprecations" TargetMode="External"/><Relationship Id="rId194" Type="http://schemas.openxmlformats.org/officeDocument/2006/relationships/hyperlink" Target="https://angular.io/api/router/Router" TargetMode="External"/><Relationship Id="rId199" Type="http://schemas.openxmlformats.org/officeDocument/2006/relationships/hyperlink" Target="https://angular.io/api/router/Router" TargetMode="External"/><Relationship Id="rId203" Type="http://schemas.openxmlformats.org/officeDocument/2006/relationships/hyperlink" Target="https://angular.io/guide/deprecations" TargetMode="External"/><Relationship Id="rId208" Type="http://schemas.openxmlformats.org/officeDocument/2006/relationships/hyperlink" Target="https://angular.io/guide/migration-renderer" TargetMode="External"/><Relationship Id="rId229" Type="http://schemas.openxmlformats.org/officeDocument/2006/relationships/hyperlink" Target="http://v7.angular.io/api/http" TargetMode="External"/><Relationship Id="rId19" Type="http://schemas.openxmlformats.org/officeDocument/2006/relationships/hyperlink" Target="https://angular.io/api/platform-webworker" TargetMode="External"/><Relationship Id="rId224" Type="http://schemas.openxmlformats.org/officeDocument/2006/relationships/hyperlink" Target="https://angular.io/api/forms/NgForm" TargetMode="External"/><Relationship Id="rId240" Type="http://schemas.openxmlformats.org/officeDocument/2006/relationships/hyperlink" Target="https://angular.io/api/common/http/HttpBackend" TargetMode="External"/><Relationship Id="rId245" Type="http://schemas.openxmlformats.org/officeDocument/2006/relationships/hyperlink" Target="https://angular.io/api/common/http/HttpClientModule" TargetMode="External"/><Relationship Id="rId261" Type="http://schemas.openxmlformats.org/officeDocument/2006/relationships/hyperlink" Target="https://angular.io/api/common/http/HttpClient" TargetMode="External"/><Relationship Id="rId266" Type="http://schemas.openxmlformats.org/officeDocument/2006/relationships/hyperlink" Target="https://angular.io/api/common/http" TargetMode="External"/><Relationship Id="rId14" Type="http://schemas.openxmlformats.org/officeDocument/2006/relationships/hyperlink" Target="https://angular.io/guide/deprecations" TargetMode="External"/><Relationship Id="rId30" Type="http://schemas.openxmlformats.org/officeDocument/2006/relationships/hyperlink" Target="https://angular.io/guide/deprecations" TargetMode="External"/><Relationship Id="rId35" Type="http://schemas.openxmlformats.org/officeDocument/2006/relationships/hyperlink" Target="https://angular.io/api/core/DEFAULT_CURRENCY_CODE" TargetMode="External"/><Relationship Id="rId56" Type="http://schemas.openxmlformats.org/officeDocument/2006/relationships/hyperlink" Target="https://angular.io/guide/deprecations" TargetMode="External"/><Relationship Id="rId77" Type="http://schemas.openxmlformats.org/officeDocument/2006/relationships/hyperlink" Target="https://angular.io/guide/upgrade" TargetMode="External"/><Relationship Id="rId100" Type="http://schemas.openxmlformats.org/officeDocument/2006/relationships/hyperlink" Target="https://angular.io/guide/deprecations" TargetMode="External"/><Relationship Id="rId105" Type="http://schemas.openxmlformats.org/officeDocument/2006/relationships/hyperlink" Target="https://angular.io/api/router/Route" TargetMode="External"/><Relationship Id="rId126" Type="http://schemas.openxmlformats.org/officeDocument/2006/relationships/hyperlink" Target="https://angular.io/api/core/Input" TargetMode="External"/><Relationship Id="rId147" Type="http://schemas.openxmlformats.org/officeDocument/2006/relationships/hyperlink" Target="https://angular.io/api/core/Output" TargetMode="External"/><Relationship Id="rId168" Type="http://schemas.openxmlformats.org/officeDocument/2006/relationships/hyperlink" Target="https://angular.io/api/core/ANALYZE_FOR_ENTRY_COMPONENTS" TargetMode="External"/><Relationship Id="rId8" Type="http://schemas.openxmlformats.org/officeDocument/2006/relationships/hyperlink" Target="https://angular.io/guide/deprecations" TargetMode="External"/><Relationship Id="rId51" Type="http://schemas.openxmlformats.org/officeDocument/2006/relationships/hyperlink" Target="https://angular.io/guide/deprecations" TargetMode="External"/><Relationship Id="rId72" Type="http://schemas.openxmlformats.org/officeDocument/2006/relationships/hyperlink" Target="https://angular.io/api/platform-webworker-dynamic" TargetMode="External"/><Relationship Id="rId93" Type="http://schemas.openxmlformats.org/officeDocument/2006/relationships/hyperlink" Target="https://angular.io/guide/angular-compiler-options" TargetMode="External"/><Relationship Id="rId98" Type="http://schemas.openxmlformats.org/officeDocument/2006/relationships/hyperlink" Target="https://angular.io/guide/deprecations" TargetMode="External"/><Relationship Id="rId121" Type="http://schemas.openxmlformats.org/officeDocument/2006/relationships/hyperlink" Target="https://angular.io/guide/deprecations" TargetMode="External"/><Relationship Id="rId142" Type="http://schemas.openxmlformats.org/officeDocument/2006/relationships/hyperlink" Target="https://angular.io/guide/deprecations" TargetMode="External"/><Relationship Id="rId163" Type="http://schemas.openxmlformats.org/officeDocument/2006/relationships/hyperlink" Target="https://github.com/fgnass/domino" TargetMode="External"/><Relationship Id="rId184" Type="http://schemas.openxmlformats.org/officeDocument/2006/relationships/hyperlink" Target="https://angular.io/api/core/ModuleWithProviders" TargetMode="External"/><Relationship Id="rId189" Type="http://schemas.openxmlformats.org/officeDocument/2006/relationships/hyperlink" Target="https://angular.io/api/core/ModuleWithProviders" TargetMode="External"/><Relationship Id="rId219" Type="http://schemas.openxmlformats.org/officeDocument/2006/relationships/hyperlink" Target="https://angular.io/api/common/CurrencyPipe" TargetMode="External"/><Relationship Id="rId3" Type="http://schemas.openxmlformats.org/officeDocument/2006/relationships/settings" Target="settings.xml"/><Relationship Id="rId214" Type="http://schemas.openxmlformats.org/officeDocument/2006/relationships/hyperlink" Target="https://v8.angular.io/api/core/wtfCreateScope" TargetMode="External"/><Relationship Id="rId230" Type="http://schemas.openxmlformats.org/officeDocument/2006/relationships/hyperlink" Target="https://angular.io/api/common/http" TargetMode="External"/><Relationship Id="rId235" Type="http://schemas.openxmlformats.org/officeDocument/2006/relationships/hyperlink" Target="https://angular.io/guide/http" TargetMode="External"/><Relationship Id="rId251" Type="http://schemas.openxmlformats.org/officeDocument/2006/relationships/hyperlink" Target="https://angular.io/api/common/http/HttpBackend" TargetMode="External"/><Relationship Id="rId256" Type="http://schemas.openxmlformats.org/officeDocument/2006/relationships/hyperlink" Target="https://angular.io/api/common/http/HttpEventType" TargetMode="External"/><Relationship Id="rId25" Type="http://schemas.openxmlformats.org/officeDocument/2006/relationships/hyperlink" Target="https://angular.io/api/core/ANALYZE_FOR_ENTRY_COMPONENTS" TargetMode="External"/><Relationship Id="rId46" Type="http://schemas.openxmlformats.org/officeDocument/2006/relationships/hyperlink" Target="https://angular.io/api/core/ViewEncapsulation" TargetMode="External"/><Relationship Id="rId67" Type="http://schemas.openxmlformats.org/officeDocument/2006/relationships/hyperlink" Target="https://angular.io/api/router/NavigationExtras" TargetMode="External"/><Relationship Id="rId116" Type="http://schemas.openxmlformats.org/officeDocument/2006/relationships/hyperlink" Target="https://github.com/angular/angular-cli/blob/a491b09800b493fe01301387fa9a025f7c7d4808/packages/ngtools/webpack/src/transformers/import_factory.ts" TargetMode="External"/><Relationship Id="rId137" Type="http://schemas.openxmlformats.org/officeDocument/2006/relationships/hyperlink" Target="https://angular.io/api/core/TemplateRef" TargetMode="External"/><Relationship Id="rId158" Type="http://schemas.openxmlformats.org/officeDocument/2006/relationships/hyperlink" Target="https://angular.io/api/core/Input" TargetMode="External"/><Relationship Id="rId20" Type="http://schemas.openxmlformats.org/officeDocument/2006/relationships/hyperlink" Target="https://angular.io/guide/deprecations" TargetMode="External"/><Relationship Id="rId41" Type="http://schemas.openxmlformats.org/officeDocument/2006/relationships/hyperlink" Target="https://angular.io/api/core/ReflectiveInjector" TargetMode="External"/><Relationship Id="rId62" Type="http://schemas.openxmlformats.org/officeDocument/2006/relationships/hyperlink" Target="https://angular.io/guide/deprecations" TargetMode="External"/><Relationship Id="rId83" Type="http://schemas.openxmlformats.org/officeDocument/2006/relationships/hyperlink" Target="https://angular.io/api/upgrade/static/setAngularJSGlobal" TargetMode="External"/><Relationship Id="rId88" Type="http://schemas.openxmlformats.org/officeDocument/2006/relationships/hyperlink" Target="https://google.github.io/tracing-framework/" TargetMode="External"/><Relationship Id="rId111" Type="http://schemas.openxmlformats.org/officeDocument/2006/relationships/hyperlink" Target="https://angular.io/api/router/Routes" TargetMode="External"/><Relationship Id="rId132" Type="http://schemas.openxmlformats.org/officeDocument/2006/relationships/hyperlink" Target="https://angular.io/api/core/Input" TargetMode="External"/><Relationship Id="rId153" Type="http://schemas.openxmlformats.org/officeDocument/2006/relationships/hyperlink" Target="https://angular.io/api/core/Directive" TargetMode="External"/><Relationship Id="rId174" Type="http://schemas.openxmlformats.org/officeDocument/2006/relationships/hyperlink" Target="https://angular.io/api/core/ModuleWithProviders" TargetMode="External"/><Relationship Id="rId179" Type="http://schemas.openxmlformats.org/officeDocument/2006/relationships/hyperlink" Target="https://angular.io/api/forms/NgModel" TargetMode="External"/><Relationship Id="rId195" Type="http://schemas.openxmlformats.org/officeDocument/2006/relationships/hyperlink" Target="https://angular.io/api/core/ModuleWithProviders" TargetMode="External"/><Relationship Id="rId209" Type="http://schemas.openxmlformats.org/officeDocument/2006/relationships/hyperlink" Target="https://v8.angular.io/api/core/RootRenderer" TargetMode="External"/><Relationship Id="rId190" Type="http://schemas.openxmlformats.org/officeDocument/2006/relationships/hyperlink" Target="https://angular.io/api/core/ValueSansProvider" TargetMode="External"/><Relationship Id="rId204" Type="http://schemas.openxmlformats.org/officeDocument/2006/relationships/hyperlink" Target="https://goo.gl/jB3GVv" TargetMode="External"/><Relationship Id="rId220" Type="http://schemas.openxmlformats.org/officeDocument/2006/relationships/hyperlink" Target="https://angular.io/api/common/DatePipe" TargetMode="External"/><Relationship Id="rId225" Type="http://schemas.openxmlformats.org/officeDocument/2006/relationships/hyperlink" Target="https://angular.io/api/forms/NgForm" TargetMode="External"/><Relationship Id="rId241" Type="http://schemas.openxmlformats.org/officeDocument/2006/relationships/hyperlink" Target="https://angular.io/api/common/http/HttpBackend" TargetMode="External"/><Relationship Id="rId246" Type="http://schemas.openxmlformats.org/officeDocument/2006/relationships/hyperlink" Target="https://angular.io/api/common/http/HttpClient" TargetMode="External"/><Relationship Id="rId267" Type="http://schemas.openxmlformats.org/officeDocument/2006/relationships/hyperlink" Target="https://angular.io/api/common/http" TargetMode="External"/><Relationship Id="rId15" Type="http://schemas.openxmlformats.org/officeDocument/2006/relationships/hyperlink" Target="https://angular.io/guide/deprecations" TargetMode="External"/><Relationship Id="rId36" Type="http://schemas.openxmlformats.org/officeDocument/2006/relationships/hyperlink" Target="https://angular.io/api/core/ValueSansProvider" TargetMode="External"/><Relationship Id="rId57" Type="http://schemas.openxmlformats.org/officeDocument/2006/relationships/hyperlink" Target="https://angular.io/api/core/Directive" TargetMode="External"/><Relationship Id="rId106" Type="http://schemas.openxmlformats.org/officeDocument/2006/relationships/hyperlink" Target="https://angular.io/api/router/Routes" TargetMode="External"/><Relationship Id="rId127" Type="http://schemas.openxmlformats.org/officeDocument/2006/relationships/hyperlink" Target="https://angular.io/guide/deprecations" TargetMode="External"/><Relationship Id="rId262" Type="http://schemas.openxmlformats.org/officeDocument/2006/relationships/hyperlink" Target="https://angular.io/api/common/http/HttpParams" TargetMode="External"/><Relationship Id="rId10" Type="http://schemas.openxmlformats.org/officeDocument/2006/relationships/hyperlink" Target="https://angular.io/guide/deprecations" TargetMode="External"/><Relationship Id="rId31" Type="http://schemas.openxmlformats.org/officeDocument/2006/relationships/hyperlink" Target="https://angular.io/api" TargetMode="External"/><Relationship Id="rId52" Type="http://schemas.openxmlformats.org/officeDocument/2006/relationships/hyperlink" Target="https://angular.io/api/core/ANALYZE_FOR_ENTRY_COMPONENTS" TargetMode="External"/><Relationship Id="rId73" Type="http://schemas.openxmlformats.org/officeDocument/2006/relationships/hyperlink" Target="https://angular.io/guide/deprecations" TargetMode="External"/><Relationship Id="rId78" Type="http://schemas.openxmlformats.org/officeDocument/2006/relationships/hyperlink" Target="https://angular.io/guide/deprecations" TargetMode="External"/><Relationship Id="rId94" Type="http://schemas.openxmlformats.org/officeDocument/2006/relationships/hyperlink" Target="https://angular.io/guide/deprecations" TargetMode="External"/><Relationship Id="rId99" Type="http://schemas.openxmlformats.org/officeDocument/2006/relationships/hyperlink" Target="https://angular.io/api/core/ReflectiveInjector" TargetMode="External"/><Relationship Id="rId101" Type="http://schemas.openxmlformats.org/officeDocument/2006/relationships/hyperlink" Target="https://angular.io/api/router/Route" TargetMode="External"/><Relationship Id="rId122" Type="http://schemas.openxmlformats.org/officeDocument/2006/relationships/hyperlink" Target="https://github.com/rbuckton/reflect-metadata" TargetMode="External"/><Relationship Id="rId143" Type="http://schemas.openxmlformats.org/officeDocument/2006/relationships/hyperlink" Target="https://angular.io/api/common/NgForOf" TargetMode="External"/><Relationship Id="rId148" Type="http://schemas.openxmlformats.org/officeDocument/2006/relationships/hyperlink" Target="https://angular.io/api/core/Input" TargetMode="External"/><Relationship Id="rId164" Type="http://schemas.openxmlformats.org/officeDocument/2006/relationships/hyperlink" Target="https://angular.io/guide/deprecations" TargetMode="External"/><Relationship Id="rId169" Type="http://schemas.openxmlformats.org/officeDocument/2006/relationships/hyperlink" Target="https://angular.io/guide/deprecations" TargetMode="External"/><Relationship Id="rId185" Type="http://schemas.openxmlformats.org/officeDocument/2006/relationships/hyperlink" Target="https://angular.io/api/core/ValueSansProvider" TargetMode="External"/><Relationship Id="rId4" Type="http://schemas.openxmlformats.org/officeDocument/2006/relationships/webSettings" Target="webSettings.xml"/><Relationship Id="rId9" Type="http://schemas.openxmlformats.org/officeDocument/2006/relationships/hyperlink" Target="https://angular.io/guide/deprecations" TargetMode="External"/><Relationship Id="rId180" Type="http://schemas.openxmlformats.org/officeDocument/2006/relationships/hyperlink" Target="https://angular.io/guide/migration-module-with-providers" TargetMode="External"/><Relationship Id="rId210" Type="http://schemas.openxmlformats.org/officeDocument/2006/relationships/hyperlink" Target="https://angular.io/api/core/RendererFactory2" TargetMode="External"/><Relationship Id="rId215" Type="http://schemas.openxmlformats.org/officeDocument/2006/relationships/hyperlink" Target="https://v8.angular.io/api/core/wtfStartTimeRange" TargetMode="External"/><Relationship Id="rId236" Type="http://schemas.openxmlformats.org/officeDocument/2006/relationships/hyperlink" Target="https://angular.io/api/common/http" TargetMode="External"/><Relationship Id="rId257" Type="http://schemas.openxmlformats.org/officeDocument/2006/relationships/hyperlink" Target="https://angular.io/api/common/http/HttpResponse" TargetMode="External"/><Relationship Id="rId26" Type="http://schemas.openxmlformats.org/officeDocument/2006/relationships/hyperlink" Target="https://angular.io/guide/deprecations" TargetMode="External"/><Relationship Id="rId231" Type="http://schemas.openxmlformats.org/officeDocument/2006/relationships/hyperlink" Target="https://angular.io/api/common/http/HttpClientModule" TargetMode="External"/><Relationship Id="rId252" Type="http://schemas.openxmlformats.org/officeDocument/2006/relationships/hyperlink" Target="https://angular.io/api/common/http/HttpRequest" TargetMode="External"/><Relationship Id="rId47" Type="http://schemas.openxmlformats.org/officeDocument/2006/relationships/hyperlink" Target="https://github.com/angular/angular/blob/3e992e18ebf51d6036818f26c3d77b52d3ec48eb/packages/core/src/metadata/view.ts" TargetMode="External"/><Relationship Id="rId68" Type="http://schemas.openxmlformats.org/officeDocument/2006/relationships/hyperlink" Target="https://angular.io/guide/deprecations" TargetMode="External"/><Relationship Id="rId89" Type="http://schemas.openxmlformats.org/officeDocument/2006/relationships/hyperlink" Target="https://angular.io/guide/deprecations" TargetMode="External"/><Relationship Id="rId112" Type="http://schemas.openxmlformats.org/officeDocument/2006/relationships/hyperlink" Target="https://angular.io/api/router/Route" TargetMode="External"/><Relationship Id="rId133" Type="http://schemas.openxmlformats.org/officeDocument/2006/relationships/hyperlink" Target="https://angular.io/api/core/TemplateRef" TargetMode="External"/><Relationship Id="rId154" Type="http://schemas.openxmlformats.org/officeDocument/2006/relationships/hyperlink" Target="https://angular.io/api/core/Directive" TargetMode="External"/><Relationship Id="rId175" Type="http://schemas.openxmlformats.org/officeDocument/2006/relationships/hyperlink" Target="https://angular.io/api/router/RouterModule" TargetMode="External"/><Relationship Id="rId196" Type="http://schemas.openxmlformats.org/officeDocument/2006/relationships/hyperlink" Target="https://angular.io/api/core/ValueSansProvider" TargetMode="External"/><Relationship Id="rId200" Type="http://schemas.openxmlformats.org/officeDocument/2006/relationships/hyperlink" Target="https://angular.io/api/core/ModuleWithProviders" TargetMode="External"/><Relationship Id="rId16" Type="http://schemas.openxmlformats.org/officeDocument/2006/relationships/hyperlink" Target="https://angular.io/guide/deprecations" TargetMode="External"/><Relationship Id="rId221" Type="http://schemas.openxmlformats.org/officeDocument/2006/relationships/hyperlink" Target="https://angular.io/api/common/DecimalPipe" TargetMode="External"/><Relationship Id="rId242" Type="http://schemas.openxmlformats.org/officeDocument/2006/relationships/hyperlink" Target="https://angular.io/api/common/http/HttpClientXsrfModule" TargetMode="External"/><Relationship Id="rId263" Type="http://schemas.openxmlformats.org/officeDocument/2006/relationships/hyperlink" Target="https://angular.io/api/common/http/HttpXhrBackend" TargetMode="External"/><Relationship Id="rId37" Type="http://schemas.openxmlformats.org/officeDocument/2006/relationships/hyperlink" Target="https://angular.io/guide/deprecations" TargetMode="External"/><Relationship Id="rId58" Type="http://schemas.openxmlformats.org/officeDocument/2006/relationships/hyperlink" Target="https://angular.io/guide/deprecations" TargetMode="External"/><Relationship Id="rId79" Type="http://schemas.openxmlformats.org/officeDocument/2006/relationships/hyperlink" Target="https://angular.io/api/upgrade/static/getAngularLib" TargetMode="External"/><Relationship Id="rId102" Type="http://schemas.openxmlformats.org/officeDocument/2006/relationships/hyperlink" Target="https://angular.io/api/router/LoadChildren" TargetMode="External"/><Relationship Id="rId123" Type="http://schemas.openxmlformats.org/officeDocument/2006/relationships/hyperlink" Target="https://github.com/angular/angular-cli/pull/14473" TargetMode="External"/><Relationship Id="rId144" Type="http://schemas.openxmlformats.org/officeDocument/2006/relationships/hyperlink" Target="https://angular.io/api/common/NgForOf" TargetMode="External"/><Relationship Id="rId90" Type="http://schemas.openxmlformats.org/officeDocument/2006/relationships/hyperlink" Target="https://developers.google.com/web/updates/2017/10/remove-shadow-piercing" TargetMode="External"/><Relationship Id="rId165" Type="http://schemas.openxmlformats.org/officeDocument/2006/relationships/hyperlink" Target="https://angular.io/guide/deprecations" TargetMode="External"/><Relationship Id="rId186" Type="http://schemas.openxmlformats.org/officeDocument/2006/relationships/hyperlink" Target="https://angular.io/api/router/Router" TargetMode="External"/><Relationship Id="rId211" Type="http://schemas.openxmlformats.org/officeDocument/2006/relationships/hyperlink" Target="https://v8.angular.io/api/core/RenderComponentType" TargetMode="External"/><Relationship Id="rId232" Type="http://schemas.openxmlformats.org/officeDocument/2006/relationships/hyperlink" Target="https://angular.io/api/common/http" TargetMode="External"/><Relationship Id="rId253" Type="http://schemas.openxmlformats.org/officeDocument/2006/relationships/hyperlink" Target="https://angular.io/api/common/http/HttpClient" TargetMode="External"/><Relationship Id="rId27" Type="http://schemas.openxmlformats.org/officeDocument/2006/relationships/hyperlink" Target="https://angular.io/guide/deprecations" TargetMode="External"/><Relationship Id="rId48" Type="http://schemas.openxmlformats.org/officeDocument/2006/relationships/hyperlink" Target="https://angular.io/api/core/defineInjectable" TargetMode="External"/><Relationship Id="rId69" Type="http://schemas.openxmlformats.org/officeDocument/2006/relationships/hyperlink" Target="https://angular.io/api/platform-webworker" TargetMode="External"/><Relationship Id="rId113" Type="http://schemas.openxmlformats.org/officeDocument/2006/relationships/hyperlink" Target="https://angular.io/cli/update" TargetMode="External"/><Relationship Id="rId134" Type="http://schemas.openxmlformats.org/officeDocument/2006/relationships/hyperlink" Target="https://angular.io/api/core/Input" TargetMode="External"/><Relationship Id="rId80" Type="http://schemas.openxmlformats.org/officeDocument/2006/relationships/hyperlink" Target="https://angular.io/api/upgrade/static/getAngularJSGlobal" TargetMode="External"/><Relationship Id="rId155" Type="http://schemas.openxmlformats.org/officeDocument/2006/relationships/hyperlink" Target="https://angular.io/api/core/Input" TargetMode="External"/><Relationship Id="rId176" Type="http://schemas.openxmlformats.org/officeDocument/2006/relationships/hyperlink" Target="https://angular.io/api/core/NgModule" TargetMode="External"/><Relationship Id="rId197" Type="http://schemas.openxmlformats.org/officeDocument/2006/relationships/hyperlink" Target="https://angular.io/api/router/Router" TargetMode="External"/><Relationship Id="rId201" Type="http://schemas.openxmlformats.org/officeDocument/2006/relationships/hyperlink" Target="https://angular.io/api/core/ValueSansProvider" TargetMode="External"/><Relationship Id="rId222" Type="http://schemas.openxmlformats.org/officeDocument/2006/relationships/hyperlink" Target="https://angular.io/api/common/PercentPipe" TargetMode="External"/><Relationship Id="rId243" Type="http://schemas.openxmlformats.org/officeDocument/2006/relationships/hyperlink" Target="https://angular.io/api/common/http/HttpHeaders" TargetMode="External"/><Relationship Id="rId264" Type="http://schemas.openxmlformats.org/officeDocument/2006/relationships/hyperlink" Target="https://angular.io/api/common/http/HttpXhrBackend" TargetMode="External"/><Relationship Id="rId17" Type="http://schemas.openxmlformats.org/officeDocument/2006/relationships/hyperlink" Target="https://angular.io/guide/deprecations" TargetMode="External"/><Relationship Id="rId38" Type="http://schemas.openxmlformats.org/officeDocument/2006/relationships/hyperlink" Target="https://angular.io/api/core/CollectionChangeRecord" TargetMode="External"/><Relationship Id="rId59" Type="http://schemas.openxmlformats.org/officeDocument/2006/relationships/hyperlink" Target="https://angular.io/guide/deprecations" TargetMode="External"/><Relationship Id="rId103" Type="http://schemas.openxmlformats.org/officeDocument/2006/relationships/hyperlink" Target="https://angular.io/api/router/Routes" TargetMode="External"/><Relationship Id="rId124" Type="http://schemas.openxmlformats.org/officeDocument/2006/relationships/hyperlink" Target="https://angular.io/guide/deprecations" TargetMode="External"/><Relationship Id="rId70" Type="http://schemas.openxmlformats.org/officeDocument/2006/relationships/hyperlink" Target="https://angular.io/guide/deprecations" TargetMode="External"/><Relationship Id="rId91" Type="http://schemas.openxmlformats.org/officeDocument/2006/relationships/hyperlink" Target="https://angular.io/guide/component-styles" TargetMode="External"/><Relationship Id="rId145" Type="http://schemas.openxmlformats.org/officeDocument/2006/relationships/hyperlink" Target="https://angular.io/guide/deprecations" TargetMode="External"/><Relationship Id="rId166" Type="http://schemas.openxmlformats.org/officeDocument/2006/relationships/hyperlink" Target="https://developer.mozilla.org/en-US/docs/Web/API/Web_Workers_API" TargetMode="External"/><Relationship Id="rId187" Type="http://schemas.openxmlformats.org/officeDocument/2006/relationships/hyperlink" Target="https://angular.io/api/upgrade/static" TargetMode="External"/><Relationship Id="rId1" Type="http://schemas.openxmlformats.org/officeDocument/2006/relationships/numbering" Target="numbering.xml"/><Relationship Id="rId212" Type="http://schemas.openxmlformats.org/officeDocument/2006/relationships/hyperlink" Target="https://angular.io/api/core/RendererType2" TargetMode="External"/><Relationship Id="rId233" Type="http://schemas.openxmlformats.org/officeDocument/2006/relationships/hyperlink" Target="https://angular.io/api/common/http/HttpClient" TargetMode="External"/><Relationship Id="rId254" Type="http://schemas.openxmlformats.org/officeDocument/2006/relationships/hyperlink" Target="https://angular.io/api/common/http/HttpRequest" TargetMode="External"/><Relationship Id="rId28" Type="http://schemas.openxmlformats.org/officeDocument/2006/relationships/hyperlink" Target="https://angular.io/guide/deprecations" TargetMode="External"/><Relationship Id="rId49" Type="http://schemas.openxmlformats.org/officeDocument/2006/relationships/hyperlink" Target="https://angular.io/api/core/defineInjectable" TargetMode="External"/><Relationship Id="rId114" Type="http://schemas.openxmlformats.org/officeDocument/2006/relationships/hyperlink" Target="https://angular.io/api/router/Ro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6057</Words>
  <Characters>34530</Characters>
  <Application>Microsoft Office Word</Application>
  <DocSecurity>0</DocSecurity>
  <Lines>287</Lines>
  <Paragraphs>81</Paragraphs>
  <ScaleCrop>false</ScaleCrop>
  <Company/>
  <LinksUpToDate>false</LinksUpToDate>
  <CharactersWithSpaces>40506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Sharma</dc:creator>
  <cp:keywords/>
  <dc:description/>
  <cp:lastModifiedBy>Sudhakar Sharma</cp:lastModifiedBy>
  <cp:revision>2</cp:revision>
  <dcterms:created xsi:type="dcterms:W3CDTF">2020-02-09T05:55:00Z</dcterms:created>
  <dcterms:modified xsi:type="dcterms:W3CDTF">2020-02-09T05:55:00Z</dcterms:modified>
</cp:coreProperties>
</file>